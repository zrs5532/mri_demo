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D6FF6" w14:textId="1164FDA9" w:rsidR="001862CC" w:rsidRDefault="001862CC" w:rsidP="005D1A51">
      <w:pPr>
        <w:spacing w:after="0" w:line="240" w:lineRule="auto"/>
        <w:jc w:val="center"/>
        <w:rPr>
          <w:rFonts w:eastAsia="Times New Roman" w:cs="Times New Roman"/>
          <w:b/>
          <w:color w:val="000000"/>
          <w:sz w:val="36"/>
          <w:szCs w:val="36"/>
        </w:rPr>
      </w:pPr>
      <w:r>
        <w:rPr>
          <w:rFonts w:eastAsia="Times New Roman" w:cs="Times New Roman"/>
          <w:b/>
          <w:color w:val="000000"/>
          <w:sz w:val="36"/>
          <w:szCs w:val="36"/>
        </w:rPr>
        <w:t>Lou</w:t>
      </w:r>
      <w:r w:rsidR="00DA46DB">
        <w:rPr>
          <w:rFonts w:eastAsia="Times New Roman" w:cs="Times New Roman"/>
          <w:b/>
          <w:color w:val="000000"/>
          <w:sz w:val="36"/>
          <w:szCs w:val="36"/>
        </w:rPr>
        <w:t xml:space="preserve"> Auto Robotics </w:t>
      </w:r>
      <w:r w:rsidR="00BC5E20">
        <w:rPr>
          <w:rFonts w:eastAsia="Times New Roman" w:cs="Times New Roman"/>
          <w:b/>
          <w:color w:val="000000"/>
          <w:sz w:val="36"/>
          <w:szCs w:val="36"/>
        </w:rPr>
        <w:t>Research Institute</w:t>
      </w:r>
      <w:r w:rsidR="00D42962">
        <w:rPr>
          <w:rFonts w:eastAsia="Times New Roman" w:cs="Times New Roman"/>
          <w:b/>
          <w:color w:val="000000"/>
          <w:sz w:val="36"/>
          <w:szCs w:val="36"/>
        </w:rPr>
        <w:t>:</w:t>
      </w:r>
    </w:p>
    <w:p w14:paraId="11F07BC9" w14:textId="2EA14788" w:rsidR="00FF771C" w:rsidRDefault="00664B22" w:rsidP="005D1A51">
      <w:pPr>
        <w:spacing w:after="0" w:line="240" w:lineRule="auto"/>
        <w:jc w:val="center"/>
        <w:rPr>
          <w:rFonts w:eastAsia="Times New Roman" w:cs="Times New Roman"/>
          <w:b/>
          <w:color w:val="000000"/>
          <w:sz w:val="36"/>
          <w:szCs w:val="36"/>
        </w:rPr>
      </w:pPr>
      <w:r>
        <w:rPr>
          <w:rFonts w:eastAsia="Times New Roman" w:cs="Times New Roman"/>
          <w:b/>
          <w:color w:val="000000"/>
          <w:sz w:val="36"/>
          <w:szCs w:val="36"/>
        </w:rPr>
        <w:t>Skin Sensor Demo</w:t>
      </w:r>
    </w:p>
    <w:p w14:paraId="7D00BDEB" w14:textId="77777777" w:rsidR="00AC474E" w:rsidRPr="00AC474E" w:rsidRDefault="00AC474E" w:rsidP="005D1A51">
      <w:pPr>
        <w:spacing w:after="0" w:line="240" w:lineRule="auto"/>
        <w:jc w:val="center"/>
        <w:rPr>
          <w:rFonts w:eastAsia="Times New Roman" w:cs="Times New Roman"/>
          <w:b/>
          <w:color w:val="000000"/>
          <w:sz w:val="36"/>
          <w:szCs w:val="36"/>
        </w:rPr>
      </w:pPr>
    </w:p>
    <w:p w14:paraId="4F355EE9" w14:textId="7CB4227D" w:rsidR="001862CC" w:rsidRPr="005B6D18" w:rsidRDefault="00AC474E" w:rsidP="005B6D18">
      <w:pPr>
        <w:spacing w:after="0" w:line="240" w:lineRule="auto"/>
        <w:jc w:val="center"/>
        <w:rPr>
          <w:rFonts w:eastAsia="Times New Roman" w:cs="Times New Roman"/>
          <w:bCs/>
          <w:color w:val="000000"/>
          <w:sz w:val="28"/>
          <w:szCs w:val="28"/>
        </w:rPr>
      </w:pPr>
      <w:r w:rsidRPr="00AC474E">
        <w:rPr>
          <w:rFonts w:eastAsia="Times New Roman" w:cs="Times New Roman"/>
          <w:bCs/>
          <w:color w:val="000000"/>
          <w:sz w:val="28"/>
          <w:szCs w:val="28"/>
        </w:rPr>
        <w:t>Daniel Nguyen</w:t>
      </w:r>
    </w:p>
    <w:p w14:paraId="159FEB7D" w14:textId="38EB78EA" w:rsidR="00290D01" w:rsidRDefault="00290D01" w:rsidP="00537F11">
      <w:pPr>
        <w:spacing w:after="0" w:line="240" w:lineRule="auto"/>
        <w:jc w:val="center"/>
        <w:rPr>
          <w:rFonts w:eastAsia="Times New Roman" w:cs="Times New Roman"/>
          <w:bCs/>
          <w:color w:val="000000"/>
          <w:sz w:val="28"/>
          <w:szCs w:val="28"/>
        </w:rPr>
      </w:pPr>
      <w:r w:rsidRPr="00AC474E">
        <w:rPr>
          <w:rFonts w:eastAsia="Times New Roman" w:cs="Times New Roman"/>
          <w:bCs/>
          <w:color w:val="000000"/>
          <w:sz w:val="28"/>
          <w:szCs w:val="28"/>
        </w:rPr>
        <w:t>MRI Project</w:t>
      </w:r>
    </w:p>
    <w:p w14:paraId="3C8A7C07" w14:textId="2912A116" w:rsidR="00BC5E20" w:rsidRPr="00AC474E" w:rsidRDefault="00BC5E20" w:rsidP="00537F11">
      <w:pPr>
        <w:spacing w:after="0" w:line="240" w:lineRule="auto"/>
        <w:jc w:val="center"/>
        <w:rPr>
          <w:rFonts w:eastAsia="Times New Roman" w:cs="Times New Roman"/>
          <w:bCs/>
          <w:color w:val="000000"/>
          <w:sz w:val="28"/>
          <w:szCs w:val="28"/>
        </w:rPr>
      </w:pPr>
      <w:r>
        <w:rPr>
          <w:rFonts w:eastAsia="Times New Roman" w:cs="Times New Roman"/>
          <w:bCs/>
          <w:color w:val="000000"/>
          <w:sz w:val="28"/>
          <w:szCs w:val="28"/>
        </w:rPr>
        <w:t>April 2021</w:t>
      </w:r>
    </w:p>
    <w:p w14:paraId="3842D49F" w14:textId="4B59D1AF" w:rsidR="00C8016B" w:rsidRPr="00A822F1" w:rsidRDefault="00C8016B" w:rsidP="001B0EFC">
      <w:pPr>
        <w:spacing w:after="0" w:line="240" w:lineRule="auto"/>
        <w:rPr>
          <w:rFonts w:eastAsia="Times New Roman" w:cs="Times New Roman"/>
          <w:bCs/>
          <w:sz w:val="36"/>
          <w:szCs w:val="36"/>
        </w:rPr>
        <w:sectPr w:rsidR="00C8016B" w:rsidRPr="00A822F1" w:rsidSect="00CB6495">
          <w:footerReference w:type="default" r:id="rId8"/>
          <w:pgSz w:w="12240" w:h="15840" w:code="1"/>
          <w:pgMar w:top="1440" w:right="1440" w:bottom="1440" w:left="1440" w:header="720" w:footer="720" w:gutter="0"/>
          <w:pgNumType w:start="1"/>
          <w:cols w:space="720"/>
          <w:vAlign w:val="center"/>
          <w:titlePg/>
          <w:docGrid w:linePitch="360"/>
        </w:sectPr>
      </w:pPr>
    </w:p>
    <w:p w14:paraId="4BE2DC25" w14:textId="1D5BD08F" w:rsidR="0098486C" w:rsidRDefault="0098486C" w:rsidP="0098486C">
      <w:pPr>
        <w:pStyle w:val="Heading1"/>
        <w:jc w:val="center"/>
        <w:rPr>
          <w:sz w:val="48"/>
          <w:szCs w:val="56"/>
        </w:rPr>
      </w:pPr>
      <w:r w:rsidRPr="0098486C">
        <w:rPr>
          <w:sz w:val="48"/>
          <w:szCs w:val="56"/>
        </w:rPr>
        <w:lastRenderedPageBreak/>
        <w:t>Appendix</w:t>
      </w:r>
    </w:p>
    <w:p w14:paraId="665CBA0A" w14:textId="77777777" w:rsidR="009F353E" w:rsidRPr="009F353E" w:rsidRDefault="009F353E" w:rsidP="009F353E"/>
    <w:p w14:paraId="1D1AD1C9" w14:textId="77777777" w:rsidR="00B03990" w:rsidRDefault="00B03990" w:rsidP="009F353E">
      <w:pPr>
        <w:pStyle w:val="ListParagraph"/>
        <w:numPr>
          <w:ilvl w:val="0"/>
          <w:numId w:val="5"/>
        </w:numPr>
        <w:spacing w:line="480" w:lineRule="auto"/>
      </w:pPr>
      <w:r>
        <w:t>Introduction &amp; Objectives</w:t>
      </w:r>
    </w:p>
    <w:p w14:paraId="4E9FD3B4" w14:textId="77777777" w:rsidR="003C3E75" w:rsidRDefault="003C3E75" w:rsidP="009F353E">
      <w:pPr>
        <w:pStyle w:val="ListParagraph"/>
        <w:numPr>
          <w:ilvl w:val="0"/>
          <w:numId w:val="5"/>
        </w:numPr>
        <w:spacing w:line="480" w:lineRule="auto"/>
      </w:pPr>
      <w:r>
        <w:t>Major Activities</w:t>
      </w:r>
    </w:p>
    <w:p w14:paraId="1911C63A" w14:textId="77777777" w:rsidR="003C3E75" w:rsidRDefault="003C3E75" w:rsidP="009F353E">
      <w:pPr>
        <w:pStyle w:val="ListParagraph"/>
        <w:numPr>
          <w:ilvl w:val="1"/>
          <w:numId w:val="5"/>
        </w:numPr>
        <w:spacing w:line="480" w:lineRule="auto"/>
      </w:pPr>
      <w:r>
        <w:t>Hardware</w:t>
      </w:r>
    </w:p>
    <w:p w14:paraId="1683631A" w14:textId="77777777" w:rsidR="009F353E" w:rsidRDefault="003C3E75" w:rsidP="009F353E">
      <w:pPr>
        <w:pStyle w:val="ListParagraph"/>
        <w:numPr>
          <w:ilvl w:val="1"/>
          <w:numId w:val="5"/>
        </w:numPr>
        <w:spacing w:line="480" w:lineRule="auto"/>
      </w:pPr>
      <w:r>
        <w:t>Software</w:t>
      </w:r>
    </w:p>
    <w:p w14:paraId="6BA7BAFE" w14:textId="726FF51C" w:rsidR="00E22F65" w:rsidRDefault="009F353E" w:rsidP="009F353E">
      <w:pPr>
        <w:pStyle w:val="ListParagraph"/>
        <w:numPr>
          <w:ilvl w:val="0"/>
          <w:numId w:val="5"/>
        </w:numPr>
        <w:spacing w:line="480" w:lineRule="auto"/>
      </w:pPr>
      <w:r>
        <w:t>Conclusion</w:t>
      </w:r>
      <w:r w:rsidR="00E22F65">
        <w:br w:type="page"/>
      </w:r>
    </w:p>
    <w:p w14:paraId="3436329E" w14:textId="77777777" w:rsidR="00487820" w:rsidRDefault="00487820">
      <w:pPr>
        <w:rPr>
          <w:rFonts w:eastAsiaTheme="majorEastAsia" w:cstheme="majorBidi"/>
          <w:b/>
          <w:color w:val="000000" w:themeColor="text1"/>
          <w:szCs w:val="32"/>
        </w:rPr>
      </w:pPr>
    </w:p>
    <w:p w14:paraId="14FA0E6B" w14:textId="295CE41B" w:rsidR="009265DE" w:rsidRDefault="00CB6495" w:rsidP="00457C9B">
      <w:pPr>
        <w:pStyle w:val="Heading1"/>
        <w:spacing w:line="480" w:lineRule="auto"/>
      </w:pPr>
      <w:r>
        <w:t>Introduction</w:t>
      </w:r>
      <w:r w:rsidR="00A84EA4">
        <w:t xml:space="preserve"> &amp; Objectives</w:t>
      </w:r>
    </w:p>
    <w:p w14:paraId="2058A85B" w14:textId="5D4F43B6" w:rsidR="00FD33BA" w:rsidRDefault="008C6DC3" w:rsidP="001B090D">
      <w:pPr>
        <w:spacing w:line="240" w:lineRule="auto"/>
      </w:pPr>
      <w:r>
        <w:t xml:space="preserve">The development of tactile robot skin is crucial </w:t>
      </w:r>
      <w:r w:rsidR="00480E94">
        <w:t>for the</w:t>
      </w:r>
      <w:r w:rsidR="000666FE">
        <w:t xml:space="preserve"> </w:t>
      </w:r>
      <w:r w:rsidR="00F10739">
        <w:t>next generation</w:t>
      </w:r>
      <w:r w:rsidR="00480E94">
        <w:t xml:space="preserve"> of</w:t>
      </w:r>
      <w:r w:rsidR="00F10739">
        <w:t xml:space="preserve"> robots to </w:t>
      </w:r>
      <w:r w:rsidR="00367332">
        <w:t>interact among human-centered environments</w:t>
      </w:r>
      <w:r w:rsidR="00480E94">
        <w:t xml:space="preserve">. At the </w:t>
      </w:r>
      <w:r w:rsidR="00FD20CA">
        <w:t>Louisville Automation &amp; Robotics Research Institute (LARRI)</w:t>
      </w:r>
      <w:r w:rsidR="00E93F04">
        <w:t xml:space="preserve"> under the MRI Project,</w:t>
      </w:r>
      <w:r w:rsidR="00931F01">
        <w:t xml:space="preserve"> </w:t>
      </w:r>
      <w:r w:rsidR="00054FFF">
        <w:t xml:space="preserve">researched have developed </w:t>
      </w:r>
      <w:r w:rsidR="00203F97">
        <w:t xml:space="preserve">electronic skin </w:t>
      </w:r>
      <w:r w:rsidR="009C4FF3">
        <w:t>using</w:t>
      </w:r>
      <w:r w:rsidR="00203F97">
        <w:t xml:space="preserve"> </w:t>
      </w:r>
      <w:r w:rsidR="003328C0">
        <w:t xml:space="preserve">multiple sensors and </w:t>
      </w:r>
      <w:r w:rsidR="00B46476">
        <w:t xml:space="preserve">components. </w:t>
      </w:r>
      <w:r w:rsidR="00FD33BA">
        <w:t xml:space="preserve">The goal of the Demo Sensor Project is to provide a functional demonstration board to show and test the capability of the pickup and place machine, developed by </w:t>
      </w:r>
      <w:proofErr w:type="spellStart"/>
      <w:r w:rsidR="00FD33BA">
        <w:t>Danming’s</w:t>
      </w:r>
      <w:proofErr w:type="spellEnd"/>
      <w:r w:rsidR="00FD33BA">
        <w:t xml:space="preserve"> group (MRI Project). </w:t>
      </w:r>
    </w:p>
    <w:p w14:paraId="6B89375F" w14:textId="0C91A994" w:rsidR="00263A70" w:rsidRDefault="00263A70" w:rsidP="001B090D">
      <w:pPr>
        <w:spacing w:line="240" w:lineRule="auto"/>
      </w:pPr>
      <w:r>
        <w:t xml:space="preserve">The board can be used in two ways, with an off-the-shelf strain gauge sensor or with a strain gauge printed by the </w:t>
      </w:r>
      <w:proofErr w:type="spellStart"/>
      <w:r w:rsidR="00664B22">
        <w:t>O</w:t>
      </w:r>
      <w:r>
        <w:t>ptomec</w:t>
      </w:r>
      <w:proofErr w:type="spellEnd"/>
      <w:r>
        <w:t xml:space="preserve"> aerosol ink jet printer. The skin can sense changes in pressure using a lever hinge system and measuring a strain gauge using the Wheatstone half-bridge. The main disadvantage of this system is the narrow output range; thus, the output must be amplified adding overall noise.</w:t>
      </w:r>
    </w:p>
    <w:p w14:paraId="0C1E3491" w14:textId="07367C26" w:rsidR="00D451E1" w:rsidRPr="00EF0974" w:rsidRDefault="00A13F1D" w:rsidP="002E1567">
      <w:pPr>
        <w:spacing w:line="240" w:lineRule="auto"/>
        <w:rPr>
          <w:rFonts w:eastAsiaTheme="minorEastAsia"/>
        </w:rPr>
      </w:pPr>
      <w:r>
        <w:tab/>
      </w:r>
    </w:p>
    <w:p w14:paraId="16A0EAF9" w14:textId="79CA722F" w:rsidR="00B81738" w:rsidRDefault="00F41E87" w:rsidP="00457C9B">
      <w:pPr>
        <w:pStyle w:val="Heading1"/>
        <w:spacing w:line="480" w:lineRule="auto"/>
      </w:pPr>
      <w:r>
        <w:t>Major Activities</w:t>
      </w:r>
    </w:p>
    <w:p w14:paraId="4CF6C6AB" w14:textId="370AA4A3" w:rsidR="008672AE" w:rsidRDefault="00D44908" w:rsidP="000F0A6C">
      <w:pPr>
        <w:pStyle w:val="Heading3"/>
      </w:pPr>
      <w:r>
        <w:t>Hardware</w:t>
      </w:r>
    </w:p>
    <w:p w14:paraId="2BAA2EE5" w14:textId="4DFFA794" w:rsidR="00FD33BA" w:rsidRDefault="00FD33BA" w:rsidP="00FD33BA">
      <w:pPr>
        <w:spacing w:line="240" w:lineRule="auto"/>
      </w:pPr>
      <w:r>
        <w:t xml:space="preserve">Measuring the resistive sensor uses a system including the Wheatstone half-bridge, an instrument amplifier (in-amp), and an analog-digital-convertor (ADC). Figure 1 illustrates an example of the Wheatstone </w:t>
      </w:r>
      <w:r w:rsidR="00940D02">
        <w:t>half-</w:t>
      </w:r>
      <w:r>
        <w:t>bridge.</w:t>
      </w:r>
    </w:p>
    <w:p w14:paraId="3AD5D39E" w14:textId="77777777" w:rsidR="00FD33BA" w:rsidRDefault="00FD33BA" w:rsidP="00FD33BA">
      <w:pPr>
        <w:keepNext/>
        <w:spacing w:line="240" w:lineRule="auto"/>
        <w:jc w:val="center"/>
      </w:pPr>
      <w:r>
        <w:rPr>
          <w:noProof/>
        </w:rPr>
        <w:drawing>
          <wp:inline distT="0" distB="0" distL="0" distR="0" wp14:anchorId="7D85C6AE" wp14:editId="10240C82">
            <wp:extent cx="4321810" cy="2959100"/>
            <wp:effectExtent l="0" t="0" r="2540" b="0"/>
            <wp:docPr id="6" name="Picture 6" descr="Wheatstone half-bridge circu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atstone half-bridge circuit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1810" cy="2959100"/>
                    </a:xfrm>
                    <a:prstGeom prst="rect">
                      <a:avLst/>
                    </a:prstGeom>
                    <a:noFill/>
                    <a:ln>
                      <a:noFill/>
                    </a:ln>
                  </pic:spPr>
                </pic:pic>
              </a:graphicData>
            </a:graphic>
          </wp:inline>
        </w:drawing>
      </w:r>
    </w:p>
    <w:p w14:paraId="382438BA" w14:textId="77777777" w:rsidR="00FD33BA" w:rsidRDefault="00FD33BA" w:rsidP="00FD33BA">
      <w:pPr>
        <w:pStyle w:val="Caption"/>
        <w:jc w:val="center"/>
        <w:rPr>
          <w:b/>
          <w:bCs/>
        </w:rPr>
      </w:pPr>
      <w:r w:rsidRPr="00962B32">
        <w:rPr>
          <w:b/>
          <w:bCs/>
        </w:rPr>
        <w:t xml:space="preserve">Figure </w:t>
      </w:r>
      <w:r w:rsidRPr="00962B32">
        <w:rPr>
          <w:b/>
          <w:bCs/>
        </w:rPr>
        <w:fldChar w:fldCharType="begin"/>
      </w:r>
      <w:r w:rsidRPr="00962B32">
        <w:rPr>
          <w:b/>
          <w:bCs/>
        </w:rPr>
        <w:instrText xml:space="preserve"> SEQ Figure \* ARABIC </w:instrText>
      </w:r>
      <w:r w:rsidRPr="00962B32">
        <w:rPr>
          <w:b/>
          <w:bCs/>
        </w:rPr>
        <w:fldChar w:fldCharType="separate"/>
      </w:r>
      <w:r>
        <w:rPr>
          <w:b/>
          <w:bCs/>
          <w:noProof/>
        </w:rPr>
        <w:t>1</w:t>
      </w:r>
      <w:r w:rsidRPr="00962B32">
        <w:rPr>
          <w:b/>
          <w:bCs/>
        </w:rPr>
        <w:fldChar w:fldCharType="end"/>
      </w:r>
      <w:r w:rsidRPr="00962B32">
        <w:rPr>
          <w:b/>
          <w:bCs/>
        </w:rPr>
        <w:t>: Wheatstone Bridge</w:t>
      </w:r>
    </w:p>
    <w:p w14:paraId="11E7F00B" w14:textId="7BBD1BD2" w:rsidR="00FD33BA" w:rsidRDefault="007A3510" w:rsidP="00FD33BA">
      <w:r>
        <w:t>The strain gauge device varies in resistance depending on the amount of strain. In the circuit for the Demo Sensor, the resistance with no strain on the device approximately 150 ohms.</w:t>
      </w:r>
      <w:r w:rsidR="00703EF9">
        <w:t xml:space="preserve"> The strain gauges are put in opposite orientations so when the lever is pushed, one strain gauge gains </w:t>
      </w:r>
      <w:r w:rsidR="00703EF9">
        <w:lastRenderedPageBreak/>
        <w:t>resistance while the other decreases in resistance. The voltage between the two are inputted into the ADC which shows if the sensor is being pressed.</w:t>
      </w:r>
    </w:p>
    <w:p w14:paraId="77CF700D" w14:textId="501939C9" w:rsidR="00703EF9" w:rsidRDefault="00703EF9" w:rsidP="00FD33BA">
      <w:r>
        <w:t xml:space="preserve">The material of the strain gauge </w:t>
      </w:r>
      <w:r w:rsidR="003B3E7D">
        <w:t xml:space="preserve">is a fundamental parameter to the system. It is expressed mathematically as the gauge factor (GF). </w:t>
      </w:r>
      <w:r>
        <w:t>“Gauge factor is defined as the ratio of fractional change in electrical resistance to the fractional change in length (strain):” (NI Strain Gauge Measurement – A Tutorial)</w:t>
      </w:r>
    </w:p>
    <w:p w14:paraId="56E32FA8" w14:textId="27E4EE9F" w:rsidR="00703EF9" w:rsidRPr="001E3785" w:rsidRDefault="002246C3" w:rsidP="00703EF9">
      <w:pPr>
        <w:rPr>
          <w:rFonts w:eastAsiaTheme="minorEastAsia"/>
        </w:rPr>
      </w:pPr>
      <m:oMathPara>
        <m:oMath>
          <m:eqArr>
            <m:eqArrPr>
              <m:maxDist m:val="1"/>
              <m:ctrlPr>
                <w:rPr>
                  <w:rFonts w:ascii="Cambria Math" w:hAnsi="Cambria Math"/>
                  <w:i/>
                </w:rPr>
              </m:ctrlPr>
            </m:eqArrPr>
            <m:e>
              <m:r>
                <w:rPr>
                  <w:rFonts w:ascii="Cambria Math" w:hAnsi="Cambria Math"/>
                </w:rPr>
                <m:t>GF=</m:t>
              </m:r>
              <m:f>
                <m:fPr>
                  <m:ctrlPr>
                    <w:rPr>
                      <w:rFonts w:ascii="Cambria Math" w:hAnsi="Cambria Math"/>
                      <w:i/>
                    </w:rPr>
                  </m:ctrlPr>
                </m:fPr>
                <m:num>
                  <m:r>
                    <w:rPr>
                      <w:rFonts w:ascii="Cambria Math" w:hAnsi="Cambria Math"/>
                    </w:rPr>
                    <m:t>∆R/R</m:t>
                  </m:r>
                </m:num>
                <m:den>
                  <m:r>
                    <w:rPr>
                      <w:rFonts w:ascii="Cambria Math" w:hAnsi="Cambria Math"/>
                    </w:rPr>
                    <m:t>∆L/L</m:t>
                  </m:r>
                </m:den>
              </m:f>
              <m:r>
                <w:rPr>
                  <w:rFonts w:ascii="Cambria Math" w:hAnsi="Cambria Math"/>
                </w:rPr>
                <m:t>=</m:t>
              </m:r>
              <m:f>
                <m:fPr>
                  <m:ctrlPr>
                    <w:rPr>
                      <w:rFonts w:ascii="Cambria Math" w:hAnsi="Cambria Math"/>
                      <w:i/>
                    </w:rPr>
                  </m:ctrlPr>
                </m:fPr>
                <m:num>
                  <m:r>
                    <w:rPr>
                      <w:rFonts w:ascii="Cambria Math" w:hAnsi="Cambria Math"/>
                    </w:rPr>
                    <m:t>∆R/R</m:t>
                  </m:r>
                </m:num>
                <m:den>
                  <m:r>
                    <w:rPr>
                      <w:rFonts w:ascii="Cambria Math" w:hAnsi="Cambria Math"/>
                    </w:rPr>
                    <m:t>ε</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01311041" w14:textId="7EF10253" w:rsidR="00B83580" w:rsidRPr="00B83580" w:rsidRDefault="00B83580" w:rsidP="00FD33BA">
      <w:pPr>
        <w:rPr>
          <w:rFonts w:eastAsiaTheme="minorEastAsia"/>
        </w:rPr>
      </w:pPr>
      <w:r>
        <w:t>For the Skin Sensor Demo, a GF of 1 is used and a strain (</w:t>
      </w:r>
      <w:r w:rsidRPr="00B83580">
        <w:t>ε</w:t>
      </w:r>
      <w:r>
        <w:t xml:space="preserve">) of </w:t>
      </w:r>
      <m:oMath>
        <m:r>
          <w:rPr>
            <w:rFonts w:ascii="Cambria Math" w:hAnsi="Cambria Math"/>
          </w:rPr>
          <m:t>500*</m:t>
        </m:r>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eastAsiaTheme="minorEastAsia"/>
        </w:rPr>
        <w:t xml:space="preserve">. After calculations, a </w:t>
      </w:r>
      <m:oMath>
        <m:r>
          <w:rPr>
            <w:rFonts w:ascii="Cambria Math" w:hAnsi="Cambria Math"/>
          </w:rPr>
          <m:t>∆R</m:t>
        </m:r>
      </m:oMath>
      <w:r>
        <w:rPr>
          <w:rFonts w:eastAsiaTheme="minorEastAsia"/>
        </w:rPr>
        <w:t xml:space="preserve"> is approximately +/- 0.075 ohms.</w:t>
      </w:r>
      <w:r w:rsidR="00386ADA">
        <w:rPr>
          <w:rFonts w:eastAsiaTheme="minorEastAsia"/>
        </w:rPr>
        <w:t xml:space="preserve"> This can be used in the next calculation to show the how accurate the </w:t>
      </w:r>
      <w:r w:rsidR="00263A70">
        <w:rPr>
          <w:rFonts w:eastAsiaTheme="minorEastAsia"/>
        </w:rPr>
        <w:t>DAC and ADC</w:t>
      </w:r>
      <w:r w:rsidR="00386ADA">
        <w:rPr>
          <w:rFonts w:eastAsiaTheme="minorEastAsia"/>
        </w:rPr>
        <w:t xml:space="preserve"> must be</w:t>
      </w:r>
      <w:r w:rsidR="00263A70">
        <w:rPr>
          <w:rFonts w:eastAsiaTheme="minorEastAsia"/>
        </w:rPr>
        <w:t xml:space="preserve"> discussed later</w:t>
      </w:r>
      <w:r w:rsidR="00386ADA">
        <w:rPr>
          <w:rFonts w:eastAsiaTheme="minorEastAsia"/>
        </w:rPr>
        <w:t xml:space="preserve">. </w:t>
      </w:r>
    </w:p>
    <w:p w14:paraId="60A119BA" w14:textId="333C8195" w:rsidR="00FD33BA" w:rsidRDefault="00FD33BA" w:rsidP="00FD33BA">
      <w:r>
        <w:t>Figure 2 is a reference of the instrument amplifier.</w:t>
      </w:r>
    </w:p>
    <w:p w14:paraId="1F64CC77" w14:textId="77777777" w:rsidR="00FD33BA" w:rsidRDefault="00FD33BA" w:rsidP="00FD33BA">
      <w:pPr>
        <w:keepNext/>
        <w:jc w:val="center"/>
      </w:pPr>
      <w:r>
        <w:rPr>
          <w:noProof/>
        </w:rPr>
        <w:drawing>
          <wp:inline distT="0" distB="0" distL="0" distR="0" wp14:anchorId="52007E1D" wp14:editId="77F302C9">
            <wp:extent cx="2389632" cy="1792224"/>
            <wp:effectExtent l="0" t="0" r="0" b="0"/>
            <wp:docPr id="7" name="Picture 7" descr="Instrumentation amplifi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mentation amplifier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375" cy="1803282"/>
                    </a:xfrm>
                    <a:prstGeom prst="rect">
                      <a:avLst/>
                    </a:prstGeom>
                    <a:noFill/>
                    <a:ln>
                      <a:noFill/>
                    </a:ln>
                  </pic:spPr>
                </pic:pic>
              </a:graphicData>
            </a:graphic>
          </wp:inline>
        </w:drawing>
      </w:r>
    </w:p>
    <w:p w14:paraId="7904A72D" w14:textId="77777777" w:rsidR="00FD33BA" w:rsidRDefault="00FD33BA" w:rsidP="00FD33BA">
      <w:pPr>
        <w:pStyle w:val="Caption"/>
        <w:jc w:val="center"/>
        <w:rPr>
          <w:b/>
          <w:bCs/>
        </w:rPr>
      </w:pPr>
      <w:r w:rsidRPr="001B4DA1">
        <w:rPr>
          <w:b/>
          <w:bCs/>
        </w:rPr>
        <w:t xml:space="preserve">Figure </w:t>
      </w:r>
      <w:r w:rsidRPr="001B4DA1">
        <w:rPr>
          <w:b/>
          <w:bCs/>
        </w:rPr>
        <w:fldChar w:fldCharType="begin"/>
      </w:r>
      <w:r w:rsidRPr="001B4DA1">
        <w:rPr>
          <w:b/>
          <w:bCs/>
        </w:rPr>
        <w:instrText xml:space="preserve"> SEQ Figure \* ARABIC </w:instrText>
      </w:r>
      <w:r w:rsidRPr="001B4DA1">
        <w:rPr>
          <w:b/>
          <w:bCs/>
        </w:rPr>
        <w:fldChar w:fldCharType="separate"/>
      </w:r>
      <w:r>
        <w:rPr>
          <w:b/>
          <w:bCs/>
          <w:noProof/>
        </w:rPr>
        <w:t>2</w:t>
      </w:r>
      <w:r w:rsidRPr="001B4DA1">
        <w:rPr>
          <w:b/>
          <w:bCs/>
        </w:rPr>
        <w:fldChar w:fldCharType="end"/>
      </w:r>
      <w:r w:rsidRPr="001B4DA1">
        <w:rPr>
          <w:b/>
          <w:bCs/>
        </w:rPr>
        <w:t>: Instrument Amplifier</w:t>
      </w:r>
    </w:p>
    <w:p w14:paraId="428E6128" w14:textId="77777777" w:rsidR="00FD33BA" w:rsidRDefault="00FD33BA" w:rsidP="00FD33BA">
      <w:r>
        <w:t>The base equation for an instrument amplifier is:</w:t>
      </w:r>
    </w:p>
    <w:p w14:paraId="6B322674" w14:textId="1A7F3FB9" w:rsidR="00FD33BA" w:rsidRPr="001E3785" w:rsidRDefault="002246C3" w:rsidP="00FD33BA">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=Gain*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66D59B0D" w14:textId="1E2C17E0" w:rsidR="00FD33BA" w:rsidRPr="002E1567" w:rsidRDefault="00FD33BA" w:rsidP="002E1567">
      <w:pPr>
        <w:rPr>
          <w:rFonts w:eastAsiaTheme="minorEastAsia"/>
        </w:rPr>
      </w:pPr>
      <w:r>
        <w:rPr>
          <w:rFonts w:eastAsiaTheme="minorEastAsia"/>
        </w:rPr>
        <w:t xml:space="preserve">Through calibration in the software and the DAC,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eastAsiaTheme="minorEastAsia"/>
        </w:rPr>
        <w:t xml:space="preserve"> is set to a constant value within a small range very close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is connected to the sensor. Thus, any changes in the resistor results in a change in voltage in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being amplified to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Pr>
          <w:rFonts w:eastAsiaTheme="minorEastAsia"/>
        </w:rPr>
        <w:t>.</w:t>
      </w:r>
      <w:r w:rsidR="00386ADA">
        <w:rPr>
          <w:rFonts w:eastAsiaTheme="minorEastAsia"/>
        </w:rPr>
        <w:t xml:space="preserve"> </w:t>
      </w:r>
      <w:r w:rsidR="00263A70">
        <w:rPr>
          <w:rFonts w:eastAsiaTheme="minorEastAsia"/>
        </w:rPr>
        <w:t>The instrument amplifier is referenced to 1.5 volts. Using equation 2 calculates that a gain of approximately 2500 best fits the system. Gain is set to a high value because the resistance change of the sensor is small. Under brief testing, a gain of 200 is found to work the best.</w:t>
      </w:r>
    </w:p>
    <w:p w14:paraId="00949873" w14:textId="3FE19AA7" w:rsidR="00F02C14" w:rsidRDefault="00F41E87" w:rsidP="001B090D">
      <w:pPr>
        <w:spacing w:line="240" w:lineRule="auto"/>
      </w:pPr>
      <w:r>
        <w:tab/>
      </w:r>
      <w:r w:rsidR="00E9411C">
        <w:t>Figure 3 shows a block diagram of the circuit.</w:t>
      </w:r>
    </w:p>
    <w:p w14:paraId="063248CA" w14:textId="77777777" w:rsidR="00F02C14" w:rsidRDefault="00F02C14" w:rsidP="00F02C14">
      <w:pPr>
        <w:keepNext/>
        <w:spacing w:line="240" w:lineRule="auto"/>
        <w:jc w:val="center"/>
      </w:pPr>
      <w:r>
        <w:rPr>
          <w:noProof/>
        </w:rPr>
        <w:lastRenderedPageBreak/>
        <w:drawing>
          <wp:inline distT="0" distB="0" distL="0" distR="0" wp14:anchorId="70C87C31" wp14:editId="26972F2F">
            <wp:extent cx="4272077" cy="1632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9769" cy="1647242"/>
                    </a:xfrm>
                    <a:prstGeom prst="rect">
                      <a:avLst/>
                    </a:prstGeom>
                    <a:noFill/>
                    <a:ln>
                      <a:noFill/>
                    </a:ln>
                  </pic:spPr>
                </pic:pic>
              </a:graphicData>
            </a:graphic>
          </wp:inline>
        </w:drawing>
      </w:r>
    </w:p>
    <w:p w14:paraId="44CFE4E2" w14:textId="745EBA6C" w:rsidR="00A84EA4" w:rsidRDefault="00F02C14" w:rsidP="00F02C14">
      <w:pPr>
        <w:pStyle w:val="Caption"/>
        <w:jc w:val="center"/>
        <w:rPr>
          <w:b/>
          <w:bCs/>
        </w:rPr>
      </w:pPr>
      <w:r w:rsidRPr="00F02C14">
        <w:rPr>
          <w:b/>
          <w:bCs/>
        </w:rPr>
        <w:t xml:space="preserve">Figure </w:t>
      </w:r>
      <w:r w:rsidRPr="00F02C14">
        <w:rPr>
          <w:b/>
          <w:bCs/>
        </w:rPr>
        <w:fldChar w:fldCharType="begin"/>
      </w:r>
      <w:r w:rsidRPr="00F02C14">
        <w:rPr>
          <w:b/>
          <w:bCs/>
        </w:rPr>
        <w:instrText xml:space="preserve"> SEQ Figure \* ARABIC </w:instrText>
      </w:r>
      <w:r w:rsidRPr="00F02C14">
        <w:rPr>
          <w:b/>
          <w:bCs/>
        </w:rPr>
        <w:fldChar w:fldCharType="separate"/>
      </w:r>
      <w:r w:rsidR="0084578C">
        <w:rPr>
          <w:b/>
          <w:bCs/>
          <w:noProof/>
        </w:rPr>
        <w:t>3</w:t>
      </w:r>
      <w:r w:rsidRPr="00F02C14">
        <w:rPr>
          <w:b/>
          <w:bCs/>
        </w:rPr>
        <w:fldChar w:fldCharType="end"/>
      </w:r>
      <w:r w:rsidRPr="00F02C14">
        <w:rPr>
          <w:b/>
          <w:bCs/>
        </w:rPr>
        <w:t>: Block Diagram</w:t>
      </w:r>
    </w:p>
    <w:p w14:paraId="1C2490CF" w14:textId="65CC65F8" w:rsidR="00D16B29" w:rsidRDefault="00D81FCD" w:rsidP="00F02C14">
      <w:r>
        <w:t xml:space="preserve">As shown in figure 3, the voltage difference measured in the in-amp </w:t>
      </w:r>
      <w:r w:rsidR="004D0330">
        <w:t>is the key in measuring the resistance change.</w:t>
      </w:r>
      <w:r w:rsidR="0012663C">
        <w:t xml:space="preserve"> The analog-to-digital converter (ADC) of the micro controller</w:t>
      </w:r>
      <w:r w:rsidR="00D81518">
        <w:t xml:space="preserve"> and the DAC are </w:t>
      </w:r>
      <w:r w:rsidR="002D3CF8">
        <w:t>12 bits. The two components are also referenced to 3 volts</w:t>
      </w:r>
      <w:r w:rsidR="00F220DD">
        <w:t xml:space="preserve"> </w:t>
      </w:r>
      <w:r w:rsidR="000C5EBB">
        <w:t>–</w:t>
      </w:r>
      <w:r w:rsidR="00F220DD">
        <w:t xml:space="preserve"> GND</w:t>
      </w:r>
      <w:r w:rsidR="000C5EBB">
        <w:t xml:space="preserve"> because of its convenience. The REF19xx series chip is used to reference the voltage is a lower </w:t>
      </w:r>
      <w:proofErr w:type="spellStart"/>
      <w:r w:rsidR="000C5EBB">
        <w:t>Vref</w:t>
      </w:r>
      <w:proofErr w:type="spellEnd"/>
      <w:r w:rsidR="000C5EBB">
        <w:t xml:space="preserve"> is preferred.</w:t>
      </w:r>
      <w:r w:rsidR="000B2F00">
        <w:t xml:space="preserve"> </w:t>
      </w:r>
    </w:p>
    <w:p w14:paraId="2B05534C" w14:textId="07F85A6C" w:rsidR="00940D02" w:rsidRDefault="000B2F00" w:rsidP="00527455">
      <w:r>
        <w:t>The current design uses a dsPIC33</w:t>
      </w:r>
      <w:r w:rsidR="00CB220A">
        <w:t>EP32GP502 micro controller</w:t>
      </w:r>
      <w:r w:rsidR="001A028D">
        <w:t>, the LTC1659</w:t>
      </w:r>
      <w:r w:rsidR="00D16B29">
        <w:t xml:space="preserve"> DAC, and the INA333 instrument amplifier. Thes</w:t>
      </w:r>
      <w:r w:rsidR="00BA778E">
        <w:t>e components were picked based on how they complement each other as well as the accuracy.</w:t>
      </w:r>
      <w:r w:rsidR="00940D02">
        <w:t xml:space="preserve"> </w:t>
      </w:r>
      <w:r w:rsidR="00940D02" w:rsidRPr="00940D02">
        <w:t xml:space="preserve"> </w:t>
      </w:r>
      <w:r w:rsidR="00940D02">
        <w:t>Another reason these components were picked is because of the SOIC package. Keep in mind the parts are placed on the PCB with spaced with a certain distance so the Pick-And-Place machine can assemble it with little issues. Because the project is also meant to test this machine, a MSOP8 packaged device is also placed on the board.</w:t>
      </w:r>
    </w:p>
    <w:p w14:paraId="54615E95" w14:textId="2DFF023B" w:rsidR="00F0187B" w:rsidRDefault="00CB2BC1" w:rsidP="00527455">
      <w:r>
        <w:t xml:space="preserve">The current Micro-Controller Unit (MCU) </w:t>
      </w:r>
      <w:r w:rsidR="00966BCF">
        <w:t xml:space="preserve">is used because of its many features such as </w:t>
      </w:r>
      <w:r w:rsidR="00647CBF">
        <w:t>serial communication busses</w:t>
      </w:r>
      <w:r w:rsidR="004D690A">
        <w:t>, flash memory size, and speed.</w:t>
      </w:r>
      <w:r w:rsidR="00940D02">
        <w:t xml:space="preserve"> The firmware only uses 6% of the micro’s data bytes and 30% of the micro’s program words.</w:t>
      </w:r>
    </w:p>
    <w:p w14:paraId="4FDDEBB3" w14:textId="6D509079" w:rsidR="00263A70" w:rsidRDefault="00263A70" w:rsidP="00527455">
      <w:r>
        <w:t xml:space="preserve">The accuracy of the ADC and DAC are crucial for this board. </w:t>
      </w:r>
      <w:r>
        <w:rPr>
          <w:rFonts w:eastAsiaTheme="minorEastAsia"/>
        </w:rPr>
        <w:t xml:space="preserve">The change min and max voltage that is inputted into the ADC is approximately 1.125mV. The step size for a 12-bit ADC and DAC referenced to 3 volts is approximately 0.7324mV. </w:t>
      </w:r>
      <w:r w:rsidR="00940D02">
        <w:rPr>
          <w:rFonts w:eastAsiaTheme="minorEastAsia"/>
        </w:rPr>
        <w:t xml:space="preserve">With a gain calculated previously, a 12-bit ADC and DAC </w:t>
      </w:r>
      <w:r w:rsidR="000924F5">
        <w:rPr>
          <w:rFonts w:eastAsiaTheme="minorEastAsia"/>
        </w:rPr>
        <w:t>are</w:t>
      </w:r>
      <w:r w:rsidR="00940D02">
        <w:rPr>
          <w:rFonts w:eastAsiaTheme="minorEastAsia"/>
        </w:rPr>
        <w:t xml:space="preserve"> accurate enough for this application.</w:t>
      </w:r>
    </w:p>
    <w:p w14:paraId="77969F33" w14:textId="5CA71A87" w:rsidR="00F0187B" w:rsidRDefault="00BA778E" w:rsidP="00527455">
      <w:r>
        <w:t xml:space="preserve">The LTC1659 DAC is used specifically because it has the same resolution as the micro controller. Because of this, no conversion </w:t>
      </w:r>
      <w:r w:rsidR="002E749E">
        <w:t xml:space="preserve">is needed when sending adjusting the DAC after reading values from the 12-bit ADC of the micro controller during calibration. </w:t>
      </w:r>
      <w:r w:rsidR="004D690A">
        <w:t>Figure 4 illustrates the internal structure of the DAC.</w:t>
      </w:r>
    </w:p>
    <w:p w14:paraId="5728FFCC" w14:textId="77777777" w:rsidR="00C06F01" w:rsidRDefault="00C06F01" w:rsidP="00C06F01">
      <w:pPr>
        <w:keepNext/>
        <w:ind w:firstLine="720"/>
        <w:jc w:val="center"/>
      </w:pPr>
      <w:r>
        <w:rPr>
          <w:noProof/>
        </w:rPr>
        <w:lastRenderedPageBreak/>
        <w:drawing>
          <wp:inline distT="0" distB="0" distL="0" distR="0" wp14:anchorId="39E78E3A" wp14:editId="18610FAF">
            <wp:extent cx="3786661" cy="2231136"/>
            <wp:effectExtent l="0" t="0" r="4445" b="0"/>
            <wp:docPr id="4" name="Picture 4" descr="Functional Block Diagram: 12-Bit Rail-to-Rail D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ctional Block Diagram: 12-Bit Rail-to-Rail D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7638" cy="2267064"/>
                    </a:xfrm>
                    <a:prstGeom prst="rect">
                      <a:avLst/>
                    </a:prstGeom>
                    <a:noFill/>
                    <a:ln>
                      <a:noFill/>
                    </a:ln>
                  </pic:spPr>
                </pic:pic>
              </a:graphicData>
            </a:graphic>
          </wp:inline>
        </w:drawing>
      </w:r>
    </w:p>
    <w:p w14:paraId="7EFBB0DE" w14:textId="153628E7" w:rsidR="00F0187B" w:rsidRPr="00C06F01" w:rsidRDefault="00C06F01" w:rsidP="00C06F01">
      <w:pPr>
        <w:pStyle w:val="Caption"/>
        <w:jc w:val="center"/>
        <w:rPr>
          <w:b/>
          <w:bCs/>
        </w:rPr>
      </w:pPr>
      <w:r w:rsidRPr="00C06F01">
        <w:rPr>
          <w:b/>
          <w:bCs/>
        </w:rPr>
        <w:t xml:space="preserve">Figure </w:t>
      </w:r>
      <w:r w:rsidRPr="00C06F01">
        <w:rPr>
          <w:b/>
          <w:bCs/>
        </w:rPr>
        <w:fldChar w:fldCharType="begin"/>
      </w:r>
      <w:r w:rsidRPr="00C06F01">
        <w:rPr>
          <w:b/>
          <w:bCs/>
        </w:rPr>
        <w:instrText xml:space="preserve"> SEQ Figure \* ARABIC </w:instrText>
      </w:r>
      <w:r w:rsidRPr="00C06F01">
        <w:rPr>
          <w:b/>
          <w:bCs/>
        </w:rPr>
        <w:fldChar w:fldCharType="separate"/>
      </w:r>
      <w:r w:rsidR="0084578C">
        <w:rPr>
          <w:b/>
          <w:bCs/>
          <w:noProof/>
        </w:rPr>
        <w:t>4</w:t>
      </w:r>
      <w:r w:rsidRPr="00C06F01">
        <w:rPr>
          <w:b/>
          <w:bCs/>
        </w:rPr>
        <w:fldChar w:fldCharType="end"/>
      </w:r>
      <w:r w:rsidRPr="00C06F01">
        <w:rPr>
          <w:b/>
          <w:bCs/>
        </w:rPr>
        <w:t>: LTC1659 Internal Structure</w:t>
      </w:r>
    </w:p>
    <w:p w14:paraId="291F2D73" w14:textId="66191F9D" w:rsidR="00F02C14" w:rsidRDefault="001C3C7D" w:rsidP="00527455">
      <w:r>
        <w:t xml:space="preserve">Because the resistance change of the </w:t>
      </w:r>
      <w:r w:rsidR="005D478A">
        <w:t>touch resistor has a very small range, this paired with a less accurate in-amp did not work.</w:t>
      </w:r>
      <w:r w:rsidR="0094019B">
        <w:t xml:space="preserve"> For the first prototype, the In-Amp picked is the INA333. It </w:t>
      </w:r>
      <w:r w:rsidR="005B4231">
        <w:t>is a rail-to-rail instrument amplifier and is rather accurate. Figure 5 illustrates the internal structure of the INA333.</w:t>
      </w:r>
    </w:p>
    <w:p w14:paraId="4FD68E98" w14:textId="77777777" w:rsidR="0084578C" w:rsidRDefault="0084578C" w:rsidP="0084578C">
      <w:pPr>
        <w:keepNext/>
        <w:ind w:firstLine="720"/>
        <w:jc w:val="center"/>
      </w:pPr>
      <w:r w:rsidRPr="0084578C">
        <w:rPr>
          <w:noProof/>
        </w:rPr>
        <w:drawing>
          <wp:inline distT="0" distB="0" distL="0" distR="0" wp14:anchorId="3CA4CED9" wp14:editId="19A026F6">
            <wp:extent cx="3820058" cy="2591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0058" cy="2591162"/>
                    </a:xfrm>
                    <a:prstGeom prst="rect">
                      <a:avLst/>
                    </a:prstGeom>
                  </pic:spPr>
                </pic:pic>
              </a:graphicData>
            </a:graphic>
          </wp:inline>
        </w:drawing>
      </w:r>
    </w:p>
    <w:p w14:paraId="05046D56" w14:textId="2EC58D7B" w:rsidR="005B4231" w:rsidRDefault="0084578C" w:rsidP="0084578C">
      <w:pPr>
        <w:pStyle w:val="Caption"/>
        <w:jc w:val="center"/>
        <w:rPr>
          <w:b/>
          <w:bCs/>
        </w:rPr>
      </w:pPr>
      <w:r w:rsidRPr="0084578C">
        <w:rPr>
          <w:b/>
          <w:bCs/>
        </w:rPr>
        <w:t xml:space="preserve">Figure </w:t>
      </w:r>
      <w:r w:rsidRPr="0084578C">
        <w:rPr>
          <w:b/>
          <w:bCs/>
        </w:rPr>
        <w:fldChar w:fldCharType="begin"/>
      </w:r>
      <w:r w:rsidRPr="0084578C">
        <w:rPr>
          <w:b/>
          <w:bCs/>
        </w:rPr>
        <w:instrText xml:space="preserve"> SEQ Figure \* ARABIC </w:instrText>
      </w:r>
      <w:r w:rsidRPr="0084578C">
        <w:rPr>
          <w:b/>
          <w:bCs/>
        </w:rPr>
        <w:fldChar w:fldCharType="separate"/>
      </w:r>
      <w:r w:rsidRPr="0084578C">
        <w:rPr>
          <w:b/>
          <w:bCs/>
          <w:noProof/>
        </w:rPr>
        <w:t>5</w:t>
      </w:r>
      <w:r w:rsidRPr="0084578C">
        <w:rPr>
          <w:b/>
          <w:bCs/>
        </w:rPr>
        <w:fldChar w:fldCharType="end"/>
      </w:r>
      <w:r w:rsidRPr="0084578C">
        <w:rPr>
          <w:b/>
          <w:bCs/>
        </w:rPr>
        <w:t>: INA333 Internal Structure</w:t>
      </w:r>
    </w:p>
    <w:p w14:paraId="6BD1753B" w14:textId="1077A0F3" w:rsidR="00B94CC1" w:rsidRDefault="00B94CC1" w:rsidP="00B94CC1">
      <w:r>
        <w:t xml:space="preserve">Another small board is designed </w:t>
      </w:r>
      <w:r w:rsidR="001141C0">
        <w:t>for</w:t>
      </w:r>
      <w:r>
        <w:t xml:space="preserve"> the MCU to communicate with the comput</w:t>
      </w:r>
      <w:r w:rsidR="000B290E">
        <w:t xml:space="preserve">er. This includes the </w:t>
      </w:r>
      <w:r w:rsidR="001141C0">
        <w:t>FT231X Breakout UART to USB</w:t>
      </w:r>
      <w:r w:rsidR="00302297">
        <w:t>. T</w:t>
      </w:r>
      <w:r w:rsidR="00BF41B3">
        <w:t xml:space="preserve">he programming board also allows for </w:t>
      </w:r>
      <w:r w:rsidR="00142CE3">
        <w:t xml:space="preserve">the </w:t>
      </w:r>
      <w:proofErr w:type="spellStart"/>
      <w:r w:rsidR="00BF41B3">
        <w:t>P</w:t>
      </w:r>
      <w:r w:rsidR="00142CE3">
        <w:t>ICkit</w:t>
      </w:r>
      <w:proofErr w:type="spellEnd"/>
      <w:r w:rsidR="00142CE3">
        <w:t xml:space="preserve"> 3 to connect to the main board.</w:t>
      </w:r>
    </w:p>
    <w:p w14:paraId="13D4AE9E" w14:textId="16F49E01" w:rsidR="00D557A9" w:rsidRDefault="00527455" w:rsidP="00B94CC1">
      <w:r>
        <w:t xml:space="preserve">The software used to design the schematic and PCB is KiCad 64bit for Windows OS version 5.1.9 because of its user-friendly interface and the simplicity of the project. </w:t>
      </w:r>
    </w:p>
    <w:p w14:paraId="4D81B8E5" w14:textId="77777777" w:rsidR="00664B22" w:rsidRDefault="00664B22" w:rsidP="00664B22">
      <w:pPr>
        <w:keepNext/>
        <w:jc w:val="center"/>
      </w:pPr>
      <w:r w:rsidRPr="00664B22">
        <w:rPr>
          <w:noProof/>
        </w:rPr>
        <w:lastRenderedPageBreak/>
        <w:drawing>
          <wp:inline distT="0" distB="0" distL="0" distR="0" wp14:anchorId="55CD6E2C" wp14:editId="7E7741F6">
            <wp:extent cx="5943600" cy="4093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3845"/>
                    </a:xfrm>
                    <a:prstGeom prst="rect">
                      <a:avLst/>
                    </a:prstGeom>
                  </pic:spPr>
                </pic:pic>
              </a:graphicData>
            </a:graphic>
          </wp:inline>
        </w:drawing>
      </w:r>
    </w:p>
    <w:p w14:paraId="415E44EF" w14:textId="0F51D9B7" w:rsidR="00664B22" w:rsidRPr="00664B22" w:rsidRDefault="00664B22" w:rsidP="00664B22">
      <w:pPr>
        <w:pStyle w:val="Caption"/>
        <w:jc w:val="center"/>
        <w:rPr>
          <w:b/>
          <w:bCs/>
          <w:color w:val="auto"/>
          <w:sz w:val="20"/>
          <w:szCs w:val="20"/>
        </w:rPr>
      </w:pPr>
      <w:r w:rsidRPr="00664B22">
        <w:rPr>
          <w:b/>
          <w:bCs/>
          <w:color w:val="auto"/>
          <w:sz w:val="20"/>
          <w:szCs w:val="20"/>
        </w:rPr>
        <w:t xml:space="preserve">Figure </w:t>
      </w:r>
      <w:r w:rsidRPr="00664B22">
        <w:rPr>
          <w:b/>
          <w:bCs/>
          <w:color w:val="auto"/>
          <w:sz w:val="20"/>
          <w:szCs w:val="20"/>
        </w:rPr>
        <w:fldChar w:fldCharType="begin"/>
      </w:r>
      <w:r w:rsidRPr="00664B22">
        <w:rPr>
          <w:b/>
          <w:bCs/>
          <w:color w:val="auto"/>
          <w:sz w:val="20"/>
          <w:szCs w:val="20"/>
        </w:rPr>
        <w:instrText xml:space="preserve"> SEQ Figure \* ARABIC </w:instrText>
      </w:r>
      <w:r w:rsidRPr="00664B22">
        <w:rPr>
          <w:b/>
          <w:bCs/>
          <w:color w:val="auto"/>
          <w:sz w:val="20"/>
          <w:szCs w:val="20"/>
        </w:rPr>
        <w:fldChar w:fldCharType="separate"/>
      </w:r>
      <w:r w:rsidRPr="00664B22">
        <w:rPr>
          <w:b/>
          <w:bCs/>
          <w:noProof/>
          <w:color w:val="auto"/>
          <w:sz w:val="20"/>
          <w:szCs w:val="20"/>
        </w:rPr>
        <w:t>6</w:t>
      </w:r>
      <w:r w:rsidRPr="00664B22">
        <w:rPr>
          <w:b/>
          <w:bCs/>
          <w:color w:val="auto"/>
          <w:sz w:val="20"/>
          <w:szCs w:val="20"/>
        </w:rPr>
        <w:fldChar w:fldCharType="end"/>
      </w:r>
      <w:r w:rsidRPr="00664B22">
        <w:rPr>
          <w:b/>
          <w:bCs/>
          <w:color w:val="auto"/>
          <w:sz w:val="20"/>
          <w:szCs w:val="20"/>
        </w:rPr>
        <w:t>: Schematic of Sensor Demo Board</w:t>
      </w:r>
    </w:p>
    <w:p w14:paraId="140B8C3B" w14:textId="77777777" w:rsidR="00664B22" w:rsidRDefault="00664B22" w:rsidP="00664B22">
      <w:pPr>
        <w:keepNext/>
        <w:jc w:val="center"/>
      </w:pPr>
      <w:r w:rsidRPr="00664B22">
        <w:rPr>
          <w:noProof/>
        </w:rPr>
        <w:lastRenderedPageBreak/>
        <w:drawing>
          <wp:inline distT="0" distB="0" distL="0" distR="0" wp14:anchorId="63ADAE5B" wp14:editId="1906C615">
            <wp:extent cx="5468113" cy="734480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7344800"/>
                    </a:xfrm>
                    <a:prstGeom prst="rect">
                      <a:avLst/>
                    </a:prstGeom>
                  </pic:spPr>
                </pic:pic>
              </a:graphicData>
            </a:graphic>
          </wp:inline>
        </w:drawing>
      </w:r>
    </w:p>
    <w:p w14:paraId="5C033804" w14:textId="2C721AF1" w:rsidR="00664B22" w:rsidRDefault="00664B22" w:rsidP="00664B22">
      <w:pPr>
        <w:pStyle w:val="Caption"/>
        <w:jc w:val="center"/>
        <w:rPr>
          <w:b/>
          <w:bCs/>
          <w:color w:val="auto"/>
          <w:sz w:val="20"/>
          <w:szCs w:val="20"/>
        </w:rPr>
      </w:pPr>
      <w:r w:rsidRPr="00664B22">
        <w:rPr>
          <w:b/>
          <w:bCs/>
          <w:color w:val="auto"/>
          <w:sz w:val="20"/>
          <w:szCs w:val="20"/>
        </w:rPr>
        <w:t xml:space="preserve">Figure </w:t>
      </w:r>
      <w:r w:rsidRPr="00664B22">
        <w:rPr>
          <w:b/>
          <w:bCs/>
          <w:color w:val="auto"/>
          <w:sz w:val="20"/>
          <w:szCs w:val="20"/>
        </w:rPr>
        <w:fldChar w:fldCharType="begin"/>
      </w:r>
      <w:r w:rsidRPr="00664B22">
        <w:rPr>
          <w:b/>
          <w:bCs/>
          <w:color w:val="auto"/>
          <w:sz w:val="20"/>
          <w:szCs w:val="20"/>
        </w:rPr>
        <w:instrText xml:space="preserve"> SEQ Figure \* ARABIC </w:instrText>
      </w:r>
      <w:r w:rsidRPr="00664B22">
        <w:rPr>
          <w:b/>
          <w:bCs/>
          <w:color w:val="auto"/>
          <w:sz w:val="20"/>
          <w:szCs w:val="20"/>
        </w:rPr>
        <w:fldChar w:fldCharType="separate"/>
      </w:r>
      <w:r w:rsidRPr="00664B22">
        <w:rPr>
          <w:b/>
          <w:bCs/>
          <w:noProof/>
          <w:color w:val="auto"/>
          <w:sz w:val="20"/>
          <w:szCs w:val="20"/>
        </w:rPr>
        <w:t>7</w:t>
      </w:r>
      <w:r w:rsidRPr="00664B22">
        <w:rPr>
          <w:b/>
          <w:bCs/>
          <w:color w:val="auto"/>
          <w:sz w:val="20"/>
          <w:szCs w:val="20"/>
        </w:rPr>
        <w:fldChar w:fldCharType="end"/>
      </w:r>
      <w:r w:rsidRPr="00664B22">
        <w:rPr>
          <w:b/>
          <w:bCs/>
          <w:color w:val="auto"/>
          <w:sz w:val="20"/>
          <w:szCs w:val="20"/>
        </w:rPr>
        <w:t>: PCB Design of Sensor Demo Board</w:t>
      </w:r>
    </w:p>
    <w:p w14:paraId="4FF7D63F" w14:textId="77777777" w:rsidR="00664B22" w:rsidRDefault="00664B22" w:rsidP="00664B22">
      <w:pPr>
        <w:keepNext/>
        <w:jc w:val="right"/>
      </w:pPr>
      <w:r w:rsidRPr="00664B22">
        <w:rPr>
          <w:noProof/>
        </w:rPr>
        <w:lastRenderedPageBreak/>
        <w:drawing>
          <wp:inline distT="0" distB="0" distL="0" distR="0" wp14:anchorId="25A8AEE1" wp14:editId="5349BE96">
            <wp:extent cx="4934639" cy="31246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4639" cy="3124636"/>
                    </a:xfrm>
                    <a:prstGeom prst="rect">
                      <a:avLst/>
                    </a:prstGeom>
                  </pic:spPr>
                </pic:pic>
              </a:graphicData>
            </a:graphic>
          </wp:inline>
        </w:drawing>
      </w:r>
    </w:p>
    <w:p w14:paraId="30806AAA" w14:textId="017C7BDD" w:rsidR="00664B22" w:rsidRDefault="00664B22" w:rsidP="00664B22">
      <w:pPr>
        <w:pStyle w:val="Caption"/>
        <w:jc w:val="center"/>
        <w:rPr>
          <w:b/>
          <w:bCs/>
          <w:color w:val="auto"/>
          <w:sz w:val="20"/>
          <w:szCs w:val="20"/>
        </w:rPr>
      </w:pPr>
      <w:r w:rsidRPr="00664B22">
        <w:rPr>
          <w:b/>
          <w:bCs/>
          <w:color w:val="auto"/>
          <w:sz w:val="20"/>
          <w:szCs w:val="20"/>
        </w:rPr>
        <w:t xml:space="preserve">Figure </w:t>
      </w:r>
      <w:r w:rsidRPr="00664B22">
        <w:rPr>
          <w:b/>
          <w:bCs/>
          <w:color w:val="auto"/>
          <w:sz w:val="20"/>
          <w:szCs w:val="20"/>
        </w:rPr>
        <w:fldChar w:fldCharType="begin"/>
      </w:r>
      <w:r w:rsidRPr="00664B22">
        <w:rPr>
          <w:b/>
          <w:bCs/>
          <w:color w:val="auto"/>
          <w:sz w:val="20"/>
          <w:szCs w:val="20"/>
        </w:rPr>
        <w:instrText xml:space="preserve"> SEQ Figure \* ARABIC </w:instrText>
      </w:r>
      <w:r w:rsidRPr="00664B22">
        <w:rPr>
          <w:b/>
          <w:bCs/>
          <w:color w:val="auto"/>
          <w:sz w:val="20"/>
          <w:szCs w:val="20"/>
        </w:rPr>
        <w:fldChar w:fldCharType="separate"/>
      </w:r>
      <w:r w:rsidRPr="00664B22">
        <w:rPr>
          <w:b/>
          <w:bCs/>
          <w:noProof/>
          <w:color w:val="auto"/>
          <w:sz w:val="20"/>
          <w:szCs w:val="20"/>
        </w:rPr>
        <w:t>8</w:t>
      </w:r>
      <w:r w:rsidRPr="00664B22">
        <w:rPr>
          <w:b/>
          <w:bCs/>
          <w:color w:val="auto"/>
          <w:sz w:val="20"/>
          <w:szCs w:val="20"/>
        </w:rPr>
        <w:fldChar w:fldCharType="end"/>
      </w:r>
      <w:r w:rsidRPr="00664B22">
        <w:rPr>
          <w:b/>
          <w:bCs/>
          <w:color w:val="auto"/>
          <w:sz w:val="20"/>
          <w:szCs w:val="20"/>
        </w:rPr>
        <w:t>: Schematic Design of Programming Board</w:t>
      </w:r>
    </w:p>
    <w:p w14:paraId="2A8405BF" w14:textId="77777777" w:rsidR="00664B22" w:rsidRDefault="00664B22" w:rsidP="00664B22">
      <w:pPr>
        <w:keepNext/>
        <w:jc w:val="center"/>
      </w:pPr>
      <w:r w:rsidRPr="00664B22">
        <w:rPr>
          <w:noProof/>
        </w:rPr>
        <w:drawing>
          <wp:inline distT="0" distB="0" distL="0" distR="0" wp14:anchorId="711D7E2A" wp14:editId="38CB2CFD">
            <wp:extent cx="5943600" cy="4211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11955"/>
                    </a:xfrm>
                    <a:prstGeom prst="rect">
                      <a:avLst/>
                    </a:prstGeom>
                  </pic:spPr>
                </pic:pic>
              </a:graphicData>
            </a:graphic>
          </wp:inline>
        </w:drawing>
      </w:r>
    </w:p>
    <w:p w14:paraId="402B6821" w14:textId="14A34CB9" w:rsidR="00940D02" w:rsidRPr="00664B22" w:rsidRDefault="00664B22" w:rsidP="00664B22">
      <w:pPr>
        <w:pStyle w:val="Caption"/>
        <w:jc w:val="center"/>
        <w:rPr>
          <w:b/>
          <w:bCs/>
          <w:color w:val="auto"/>
          <w:sz w:val="20"/>
          <w:szCs w:val="20"/>
        </w:rPr>
      </w:pPr>
      <w:r w:rsidRPr="00664B22">
        <w:rPr>
          <w:b/>
          <w:bCs/>
          <w:color w:val="auto"/>
          <w:sz w:val="20"/>
          <w:szCs w:val="20"/>
        </w:rPr>
        <w:t xml:space="preserve">Figure </w:t>
      </w:r>
      <w:r w:rsidRPr="00664B22">
        <w:rPr>
          <w:b/>
          <w:bCs/>
          <w:color w:val="auto"/>
          <w:sz w:val="20"/>
          <w:szCs w:val="20"/>
        </w:rPr>
        <w:fldChar w:fldCharType="begin"/>
      </w:r>
      <w:r w:rsidRPr="00664B22">
        <w:rPr>
          <w:b/>
          <w:bCs/>
          <w:color w:val="auto"/>
          <w:sz w:val="20"/>
          <w:szCs w:val="20"/>
        </w:rPr>
        <w:instrText xml:space="preserve"> SEQ Figure \* ARABIC </w:instrText>
      </w:r>
      <w:r w:rsidRPr="00664B22">
        <w:rPr>
          <w:b/>
          <w:bCs/>
          <w:color w:val="auto"/>
          <w:sz w:val="20"/>
          <w:szCs w:val="20"/>
        </w:rPr>
        <w:fldChar w:fldCharType="separate"/>
      </w:r>
      <w:r w:rsidRPr="00664B22">
        <w:rPr>
          <w:b/>
          <w:bCs/>
          <w:noProof/>
          <w:color w:val="auto"/>
          <w:sz w:val="20"/>
          <w:szCs w:val="20"/>
        </w:rPr>
        <w:t>9</w:t>
      </w:r>
      <w:r w:rsidRPr="00664B22">
        <w:rPr>
          <w:b/>
          <w:bCs/>
          <w:color w:val="auto"/>
          <w:sz w:val="20"/>
          <w:szCs w:val="20"/>
        </w:rPr>
        <w:fldChar w:fldCharType="end"/>
      </w:r>
      <w:r w:rsidRPr="00664B22">
        <w:rPr>
          <w:b/>
          <w:bCs/>
          <w:color w:val="auto"/>
          <w:sz w:val="20"/>
          <w:szCs w:val="20"/>
        </w:rPr>
        <w:t>: PCB Design of Programming Board</w:t>
      </w:r>
    </w:p>
    <w:p w14:paraId="12E8D5FC" w14:textId="33072FB8" w:rsidR="00F6011D" w:rsidRDefault="00D44908" w:rsidP="00D44908">
      <w:pPr>
        <w:pStyle w:val="Heading3"/>
      </w:pPr>
      <w:r>
        <w:lastRenderedPageBreak/>
        <w:t>Software</w:t>
      </w:r>
    </w:p>
    <w:p w14:paraId="483958AE" w14:textId="3209EA0F" w:rsidR="00E1238D" w:rsidRDefault="001A542E" w:rsidP="00735F54">
      <w:r>
        <w:t xml:space="preserve">Two communication busses are used in the MCU. Those are SPI and UART. The MCU communicates with the DAC through the SPI Bus, and with </w:t>
      </w:r>
      <w:r w:rsidR="008852A2">
        <w:t xml:space="preserve">a computer through the UART communication bus. </w:t>
      </w:r>
      <w:r w:rsidR="00767EBD">
        <w:t xml:space="preserve">At boot-up of the PCB, </w:t>
      </w:r>
      <w:r w:rsidR="002452E4">
        <w:t xml:space="preserve">there is a delay for the voltages </w:t>
      </w:r>
      <w:r w:rsidR="00664B22">
        <w:t xml:space="preserve">and board </w:t>
      </w:r>
      <w:r w:rsidR="002452E4">
        <w:t xml:space="preserve">to settle. </w:t>
      </w:r>
      <w:r w:rsidR="00664B22">
        <w:t xml:space="preserve">This is because if the strain gauge sensor is in an off position, the calibration will calibrate to the position that the sensor is in. The ADC reading needs to be stable for the calibration to be most accurate. </w:t>
      </w:r>
      <w:r w:rsidR="002452E4">
        <w:t xml:space="preserve">After this, the software </w:t>
      </w:r>
      <w:r w:rsidR="002054EB">
        <w:t xml:space="preserve">calibrates for the first time. </w:t>
      </w:r>
    </w:p>
    <w:p w14:paraId="173C0466" w14:textId="0FFC6D5D" w:rsidR="00CC4E33" w:rsidRDefault="002D619F" w:rsidP="00735F54">
      <w:r>
        <w:t>T</w:t>
      </w:r>
      <w:r w:rsidR="003538AB">
        <w:t xml:space="preserve">he software constantly checks the UART Receive register. If it receives a certain keystroke, the </w:t>
      </w:r>
      <w:r w:rsidR="005A6879">
        <w:t xml:space="preserve">software will either recalibrate, stop reading the sensor value, or continue reading the sensor value. A snippet of the </w:t>
      </w:r>
      <w:r w:rsidR="00B011BF">
        <w:t>code is shown below:</w:t>
      </w:r>
    </w:p>
    <w:p w14:paraId="6700B9BF"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cmd = UART1_RX_NB();</w:t>
      </w:r>
    </w:p>
    <w:p w14:paraId="21E2CFCC"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switch(cmd) {</w:t>
      </w:r>
    </w:p>
    <w:p w14:paraId="154A7ECF"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case '1': </w:t>
      </w:r>
      <w:r w:rsidRPr="00D557A9">
        <w:rPr>
          <w:rFonts w:ascii="Courier New" w:hAnsi="Courier New" w:cs="Courier New"/>
          <w:b/>
          <w:bCs/>
          <w:noProof/>
          <w:sz w:val="22"/>
        </w:rPr>
        <w:t>//Calibrates &amp; reads sensor</w:t>
      </w:r>
    </w:p>
    <w:p w14:paraId="65EF796E"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runCalibrate = true;</w:t>
      </w:r>
    </w:p>
    <w:p w14:paraId="2F124D93"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calibrate();</w:t>
      </w:r>
    </w:p>
    <w:p w14:paraId="6C36C75B"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dacIncrement = 200;</w:t>
      </w:r>
    </w:p>
    <w:p w14:paraId="0C8AEECA"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runSensor = true;</w:t>
      </w:r>
    </w:p>
    <w:p w14:paraId="48F77142"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break;</w:t>
      </w:r>
    </w:p>
    <w:p w14:paraId="57C0BB74"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case '2': </w:t>
      </w:r>
      <w:r w:rsidRPr="00D557A9">
        <w:rPr>
          <w:rFonts w:ascii="Courier New" w:hAnsi="Courier New" w:cs="Courier New"/>
          <w:b/>
          <w:bCs/>
          <w:noProof/>
          <w:sz w:val="22"/>
        </w:rPr>
        <w:t>//Continue sensor reading</w:t>
      </w:r>
    </w:p>
    <w:p w14:paraId="17E4401D"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runSensor = true;</w:t>
      </w:r>
    </w:p>
    <w:p w14:paraId="2A7C4C63"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break;</w:t>
      </w:r>
    </w:p>
    <w:p w14:paraId="7D8B401D"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case '3': </w:t>
      </w:r>
      <w:r w:rsidRPr="00D557A9">
        <w:rPr>
          <w:rFonts w:ascii="Courier New" w:hAnsi="Courier New" w:cs="Courier New"/>
          <w:b/>
          <w:bCs/>
          <w:noProof/>
          <w:sz w:val="22"/>
        </w:rPr>
        <w:t>//Stop sensor reading</w:t>
      </w:r>
    </w:p>
    <w:p w14:paraId="622783AE" w14:textId="77777777"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runSensor = false;</w:t>
      </w:r>
    </w:p>
    <w:p w14:paraId="3D6D86BC" w14:textId="2B71106A"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break;</w:t>
      </w:r>
    </w:p>
    <w:p w14:paraId="7C5C87AA" w14:textId="3341F7E8" w:rsidR="00B011BF" w:rsidRPr="00273007" w:rsidRDefault="00B011BF" w:rsidP="00D557A9">
      <w:pPr>
        <w:spacing w:line="240" w:lineRule="auto"/>
        <w:ind w:left="1440"/>
        <w:rPr>
          <w:rFonts w:ascii="Courier New" w:hAnsi="Courier New" w:cs="Courier New"/>
          <w:noProof/>
          <w:sz w:val="22"/>
        </w:rPr>
      </w:pPr>
      <w:r w:rsidRPr="00273007">
        <w:rPr>
          <w:rFonts w:ascii="Courier New" w:hAnsi="Courier New" w:cs="Courier New"/>
          <w:noProof/>
          <w:sz w:val="22"/>
        </w:rPr>
        <w:t xml:space="preserve">        }</w:t>
      </w:r>
    </w:p>
    <w:p w14:paraId="04D0518E" w14:textId="61FC5223" w:rsidR="00D632DE" w:rsidRDefault="008D2C00" w:rsidP="00D632DE">
      <w:pPr>
        <w:spacing w:line="240" w:lineRule="auto"/>
      </w:pPr>
      <w:r>
        <w:t xml:space="preserve">The </w:t>
      </w:r>
      <w:r w:rsidR="00BB622C">
        <w:t>calibration algorithm went through multiple test phases. During the first</w:t>
      </w:r>
      <w:r w:rsidR="0087358F">
        <w:t xml:space="preserve"> prototype, a step algorithm was put in place. This will increase or decrease the value the DAC outputs by a small margin </w:t>
      </w:r>
      <w:r w:rsidR="00B67D84">
        <w:t>to</w:t>
      </w:r>
      <w:r w:rsidR="0087358F">
        <w:t xml:space="preserve"> </w:t>
      </w:r>
      <w:r w:rsidR="00B67D84">
        <w:t>match the idle voltage of the touch resistor.</w:t>
      </w:r>
      <w:r w:rsidR="0087358F">
        <w:t xml:space="preserve"> Because the resolution of the ADC and DAC are quite larg</w:t>
      </w:r>
      <w:r w:rsidR="00B67D84">
        <w:t>e, the step algorithm was considered too slow and the implementation of a PID controller was tested.</w:t>
      </w:r>
    </w:p>
    <w:p w14:paraId="5C8AEA55" w14:textId="27E80240" w:rsidR="00B67D84" w:rsidRDefault="00B67D84" w:rsidP="00D632DE">
      <w:pPr>
        <w:spacing w:line="240" w:lineRule="auto"/>
      </w:pPr>
      <w:r>
        <w:t>The PID controller was not a</w:t>
      </w:r>
      <w:r w:rsidR="004969BA">
        <w:t xml:space="preserve">s fast in practice as in theory because </w:t>
      </w:r>
      <w:r w:rsidR="000F38AA">
        <w:t>the referenced voltage of the ADC is too small</w:t>
      </w:r>
      <w:r w:rsidR="004969BA">
        <w:t>.</w:t>
      </w:r>
      <w:r w:rsidR="002026EE">
        <w:t xml:space="preserve"> As mentioned earlier, all the components are referenced from 3 Volts to Ground.</w:t>
      </w:r>
      <w:r w:rsidR="004969BA">
        <w:t xml:space="preserve"> If the DAC is too large or small, the </w:t>
      </w:r>
      <w:r w:rsidR="000F38AA">
        <w:t>ADC reading will</w:t>
      </w:r>
      <w:r w:rsidR="004969BA">
        <w:t xml:space="preserve"> </w:t>
      </w:r>
      <w:r w:rsidR="000F38AA">
        <w:t>read the</w:t>
      </w:r>
      <w:r w:rsidR="004969BA">
        <w:t xml:space="preserve"> output</w:t>
      </w:r>
      <w:r w:rsidR="000F38AA">
        <w:t xml:space="preserve"> as</w:t>
      </w:r>
      <w:r w:rsidR="004969BA">
        <w:t xml:space="preserve"> either 0 or the max resolution, 4095 for a 12-bit ADC.</w:t>
      </w:r>
    </w:p>
    <w:p w14:paraId="23BD7B59" w14:textId="0AAB1C8E" w:rsidR="00C43BBF" w:rsidRDefault="002026EE" w:rsidP="00D632DE">
      <w:pPr>
        <w:spacing w:line="240" w:lineRule="auto"/>
      </w:pPr>
      <w:r>
        <w:t xml:space="preserve">The final algorithm put in place is </w:t>
      </w:r>
      <w:r w:rsidR="008157E8">
        <w:t>like</w:t>
      </w:r>
      <w:r>
        <w:t xml:space="preserve"> a Bang controller.</w:t>
      </w:r>
      <w:r w:rsidR="008157E8">
        <w:t xml:space="preserve"> I</w:t>
      </w:r>
      <w:r w:rsidR="00D054A4">
        <w:t xml:space="preserve">nitially, the DAC will swing a large value until it crosses the setpoint range. Once it crosses the setpoint range, </w:t>
      </w:r>
      <w:r w:rsidR="007E66F2">
        <w:t xml:space="preserve">the </w:t>
      </w:r>
      <w:r w:rsidR="0012694E">
        <w:t xml:space="preserve">constant </w:t>
      </w:r>
      <w:r w:rsidR="007E66F2">
        <w:t xml:space="preserve">value that </w:t>
      </w:r>
      <w:r w:rsidR="007E66F2">
        <w:lastRenderedPageBreak/>
        <w:t>the DAC swings is decreased by 50%</w:t>
      </w:r>
      <w:r w:rsidR="0012694E">
        <w:t xml:space="preserve"> </w:t>
      </w:r>
      <w:r w:rsidR="00D054A4">
        <w:t xml:space="preserve">until it crosses the setpoint again. </w:t>
      </w:r>
      <w:r w:rsidR="0012694E">
        <w:t>Through testing, this algorithm has been proven too be significantly faster.</w:t>
      </w:r>
      <w:r w:rsidR="007758C8">
        <w:t xml:space="preserve"> A snippet of the code structure is shown below:</w:t>
      </w:r>
    </w:p>
    <w:p w14:paraId="0D7F815A" w14:textId="77777777" w:rsidR="00C43BBF" w:rsidRDefault="00C43BBF" w:rsidP="00D632DE">
      <w:pPr>
        <w:spacing w:line="240" w:lineRule="auto"/>
      </w:pPr>
    </w:p>
    <w:p w14:paraId="13D4ABF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while (runCalibrate) {</w:t>
      </w:r>
    </w:p>
    <w:p w14:paraId="0FDA97B2" w14:textId="23A2EBDC" w:rsidR="00946FCC"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ADC1Val();</w:t>
      </w:r>
      <w:r w:rsidR="00A82439">
        <w:rPr>
          <w:rFonts w:ascii="Courier New" w:hAnsi="Courier New" w:cs="Courier New"/>
          <w:noProof/>
          <w:sz w:val="22"/>
        </w:rPr>
        <w:t xml:space="preserve"> </w:t>
      </w:r>
      <w:r w:rsidR="00A82439" w:rsidRPr="00B813C4">
        <w:rPr>
          <w:rFonts w:ascii="Courier New" w:hAnsi="Courier New" w:cs="Courier New"/>
          <w:b/>
          <w:bCs/>
          <w:noProof/>
          <w:sz w:val="22"/>
        </w:rPr>
        <w:t>//Updates sensVal (ADC reading)</w:t>
      </w:r>
    </w:p>
    <w:p w14:paraId="1037EC45" w14:textId="77777777" w:rsidR="00A82439" w:rsidRPr="00C43BBF" w:rsidRDefault="00A82439" w:rsidP="00C43BBF">
      <w:pPr>
        <w:spacing w:after="0" w:line="240" w:lineRule="auto"/>
        <w:rPr>
          <w:rFonts w:ascii="Courier New" w:hAnsi="Courier New" w:cs="Courier New"/>
          <w:noProof/>
          <w:sz w:val="22"/>
        </w:rPr>
      </w:pPr>
    </w:p>
    <w:p w14:paraId="4FFA3059" w14:textId="3EDDA9E4" w:rsidR="00946FCC" w:rsidRPr="00B813C4" w:rsidRDefault="00946FCC" w:rsidP="00C43BBF">
      <w:pPr>
        <w:spacing w:after="0" w:line="240" w:lineRule="auto"/>
        <w:rPr>
          <w:rFonts w:ascii="Courier New" w:hAnsi="Courier New" w:cs="Courier New"/>
          <w:b/>
          <w:bCs/>
          <w:noProof/>
          <w:sz w:val="22"/>
        </w:rPr>
      </w:pPr>
      <w:r w:rsidRPr="00C43BBF">
        <w:rPr>
          <w:rFonts w:ascii="Courier New" w:hAnsi="Courier New" w:cs="Courier New"/>
          <w:noProof/>
          <w:sz w:val="22"/>
        </w:rPr>
        <w:t xml:space="preserve">   </w:t>
      </w:r>
      <w:r w:rsidR="006C174F">
        <w:rPr>
          <w:rFonts w:ascii="Courier New" w:hAnsi="Courier New" w:cs="Courier New"/>
          <w:noProof/>
          <w:sz w:val="22"/>
        </w:rPr>
        <w:t xml:space="preserve"> </w:t>
      </w:r>
      <w:r w:rsidRPr="00B813C4">
        <w:rPr>
          <w:rFonts w:ascii="Courier New" w:hAnsi="Courier New" w:cs="Courier New"/>
          <w:b/>
          <w:bCs/>
          <w:noProof/>
          <w:sz w:val="22"/>
        </w:rPr>
        <w:t>//if the sensor reading is above/below setpoint, change DAC output</w:t>
      </w:r>
    </w:p>
    <w:p w14:paraId="4C1DB85F"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if(sensVal &lt;= lowBound) {</w:t>
      </w:r>
    </w:p>
    <w:p w14:paraId="2B36FFE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dacVal -= dacIncrement;</w:t>
      </w:r>
    </w:p>
    <w:p w14:paraId="7803661A"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flag = 0; </w:t>
      </w:r>
      <w:r w:rsidRPr="00B813C4">
        <w:rPr>
          <w:rFonts w:ascii="Courier New" w:hAnsi="Courier New" w:cs="Courier New"/>
          <w:b/>
          <w:bCs/>
          <w:noProof/>
          <w:sz w:val="22"/>
        </w:rPr>
        <w:t>//DAC IS BELOW ADC READING</w:t>
      </w:r>
    </w:p>
    <w:p w14:paraId="2D2C485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 else if (sensVal &gt;= upperBound) {</w:t>
      </w:r>
    </w:p>
    <w:p w14:paraId="16DF6375"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dacVal += dacIncrement;</w:t>
      </w:r>
    </w:p>
    <w:p w14:paraId="12F7480A"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flag = 1; </w:t>
      </w:r>
      <w:r w:rsidRPr="00B813C4">
        <w:rPr>
          <w:rFonts w:ascii="Courier New" w:hAnsi="Courier New" w:cs="Courier New"/>
          <w:b/>
          <w:bCs/>
          <w:noProof/>
          <w:sz w:val="22"/>
        </w:rPr>
        <w:t>//DAC IS ABOVE ADC READING</w:t>
      </w:r>
    </w:p>
    <w:p w14:paraId="3D14514E"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w:t>
      </w:r>
    </w:p>
    <w:p w14:paraId="4F7FEC16" w14:textId="77777777" w:rsidR="00946FCC" w:rsidRPr="00C43BBF" w:rsidRDefault="00946FCC" w:rsidP="00C43BBF">
      <w:pPr>
        <w:spacing w:after="0" w:line="240" w:lineRule="auto"/>
        <w:rPr>
          <w:rFonts w:ascii="Courier New" w:hAnsi="Courier New" w:cs="Courier New"/>
          <w:noProof/>
          <w:sz w:val="22"/>
        </w:rPr>
      </w:pPr>
    </w:p>
    <w:p w14:paraId="7990DE28"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SPI_transfer16(dacVal);</w:t>
      </w:r>
    </w:p>
    <w:p w14:paraId="45A7A06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ADC1Val();</w:t>
      </w:r>
    </w:p>
    <w:p w14:paraId="4AC0D98B" w14:textId="77777777" w:rsidR="00946FCC" w:rsidRPr="00C43BBF" w:rsidRDefault="00946FCC" w:rsidP="00C43BBF">
      <w:pPr>
        <w:spacing w:after="0" w:line="240" w:lineRule="auto"/>
        <w:rPr>
          <w:rFonts w:ascii="Courier New" w:hAnsi="Courier New" w:cs="Courier New"/>
          <w:noProof/>
          <w:sz w:val="22"/>
        </w:rPr>
      </w:pPr>
    </w:p>
    <w:p w14:paraId="636692B2" w14:textId="77777777" w:rsidR="00946FCC" w:rsidRPr="00B813C4" w:rsidRDefault="00946FCC" w:rsidP="00C43BBF">
      <w:pPr>
        <w:spacing w:after="0" w:line="240" w:lineRule="auto"/>
        <w:rPr>
          <w:rFonts w:ascii="Courier New" w:hAnsi="Courier New" w:cs="Courier New"/>
          <w:b/>
          <w:bCs/>
          <w:noProof/>
          <w:sz w:val="22"/>
        </w:rPr>
      </w:pPr>
      <w:r w:rsidRPr="00C43BBF">
        <w:rPr>
          <w:rFonts w:ascii="Courier New" w:hAnsi="Courier New" w:cs="Courier New"/>
          <w:noProof/>
          <w:sz w:val="22"/>
        </w:rPr>
        <w:t xml:space="preserve">        </w:t>
      </w:r>
      <w:r w:rsidRPr="00B813C4">
        <w:rPr>
          <w:rFonts w:ascii="Courier New" w:hAnsi="Courier New" w:cs="Courier New"/>
          <w:b/>
          <w:bCs/>
          <w:noProof/>
          <w:sz w:val="22"/>
        </w:rPr>
        <w:t>//Checks if ADC reading is within range</w:t>
      </w:r>
    </w:p>
    <w:p w14:paraId="71169166"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if((sensVal &gt;= lowBound) &amp;&amp; (sensVal &lt;= upperBound)) {</w:t>
      </w:r>
    </w:p>
    <w:p w14:paraId="09D4F4FD"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runCalibrate = false; // BREAK WHILE LOOP</w:t>
      </w:r>
    </w:p>
    <w:p w14:paraId="05703BC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 else if (dacIncrement == 0) {</w:t>
      </w:r>
    </w:p>
    <w:p w14:paraId="3DB2854E"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dacIncrement += 1;</w:t>
      </w:r>
    </w:p>
    <w:p w14:paraId="10C74CF9" w14:textId="77777777" w:rsidR="006C174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w:t>
      </w:r>
    </w:p>
    <w:p w14:paraId="6CA68285" w14:textId="77777777" w:rsidR="006C174F" w:rsidRDefault="006C174F" w:rsidP="00C43BBF">
      <w:pPr>
        <w:spacing w:after="0" w:line="240" w:lineRule="auto"/>
        <w:rPr>
          <w:rFonts w:ascii="Courier New" w:hAnsi="Courier New" w:cs="Courier New"/>
          <w:noProof/>
          <w:sz w:val="22"/>
        </w:rPr>
      </w:pPr>
    </w:p>
    <w:p w14:paraId="37B2141B" w14:textId="48E0A1A8" w:rsidR="00946FCC" w:rsidRPr="00B813C4" w:rsidRDefault="00946FCC" w:rsidP="00C43BBF">
      <w:pPr>
        <w:spacing w:after="0" w:line="240" w:lineRule="auto"/>
        <w:rPr>
          <w:rFonts w:ascii="Courier New" w:hAnsi="Courier New" w:cs="Courier New"/>
          <w:b/>
          <w:bCs/>
          <w:noProof/>
          <w:sz w:val="22"/>
        </w:rPr>
      </w:pPr>
      <w:r w:rsidRPr="00B813C4">
        <w:rPr>
          <w:rFonts w:ascii="Courier New" w:hAnsi="Courier New" w:cs="Courier New"/>
          <w:b/>
          <w:bCs/>
          <w:noProof/>
          <w:sz w:val="22"/>
        </w:rPr>
        <w:t>//Checks if DAC crossed the setpoint range. If so, decrease the increment.</w:t>
      </w:r>
    </w:p>
    <w:p w14:paraId="45BA162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if((sensVal &lt;= lowBound) &amp;&amp; (flag == 1)) {</w:t>
      </w:r>
    </w:p>
    <w:p w14:paraId="0EF1389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dacIncrement = (uint16_t)(dacIncrement / 2);</w:t>
      </w:r>
    </w:p>
    <w:p w14:paraId="0E42780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 else if ((sensVal &gt;= upperBound) &amp;&amp; (flag == 0)) {</w:t>
      </w:r>
    </w:p>
    <w:p w14:paraId="2702D14D"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dacIncrement = (uint16_t)(dacIncrement / 2);</w:t>
      </w:r>
    </w:p>
    <w:p w14:paraId="3FF08C53"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  </w:t>
      </w:r>
    </w:p>
    <w:p w14:paraId="0A4433DB"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w:t>
      </w:r>
    </w:p>
    <w:p w14:paraId="75861B04"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ADC1Val();</w:t>
      </w:r>
    </w:p>
    <w:p w14:paraId="34C76D14"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printf("Calibrating... %u\n\r", sensVal);</w:t>
      </w:r>
    </w:p>
    <w:p w14:paraId="61B05F39" w14:textId="77777777" w:rsidR="00946FCC" w:rsidRPr="00C43BBF"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 xml:space="preserve">    }</w:t>
      </w:r>
    </w:p>
    <w:p w14:paraId="5B7A1EA2" w14:textId="5C896DD4" w:rsidR="007758C8" w:rsidRDefault="00946FCC" w:rsidP="00C43BBF">
      <w:pPr>
        <w:spacing w:after="0" w:line="240" w:lineRule="auto"/>
        <w:rPr>
          <w:rFonts w:ascii="Courier New" w:hAnsi="Courier New" w:cs="Courier New"/>
          <w:noProof/>
          <w:sz w:val="22"/>
        </w:rPr>
      </w:pPr>
      <w:r w:rsidRPr="00C43BBF">
        <w:rPr>
          <w:rFonts w:ascii="Courier New" w:hAnsi="Courier New" w:cs="Courier New"/>
          <w:noProof/>
          <w:sz w:val="22"/>
        </w:rPr>
        <w:t>}</w:t>
      </w:r>
    </w:p>
    <w:p w14:paraId="1F474EEF" w14:textId="77777777" w:rsidR="00D557A9" w:rsidRPr="00C43BBF" w:rsidRDefault="00D557A9" w:rsidP="00C43BBF">
      <w:pPr>
        <w:spacing w:after="0" w:line="240" w:lineRule="auto"/>
        <w:rPr>
          <w:rFonts w:ascii="Courier New" w:hAnsi="Courier New" w:cs="Courier New"/>
          <w:noProof/>
          <w:sz w:val="22"/>
        </w:rPr>
      </w:pPr>
    </w:p>
    <w:p w14:paraId="4C0549A2" w14:textId="566EE000" w:rsidR="00E1238D" w:rsidRDefault="00E1238D" w:rsidP="00457C9B">
      <w:pPr>
        <w:pStyle w:val="Heading1"/>
        <w:spacing w:line="480" w:lineRule="auto"/>
      </w:pPr>
      <w:r>
        <w:t>Conclusion</w:t>
      </w:r>
    </w:p>
    <w:p w14:paraId="76943E42" w14:textId="580C2F0E" w:rsidR="00E1238D" w:rsidRDefault="00FD1530" w:rsidP="001B090D">
      <w:pPr>
        <w:spacing w:line="240" w:lineRule="auto"/>
      </w:pPr>
      <w:r>
        <w:t>This project serves multiple purposes such as a tactile sensor that can be used as electronic robotic skin</w:t>
      </w:r>
      <w:r w:rsidR="00187AF9">
        <w:t xml:space="preserve"> and a board used to test the Pick-And-Place machine at the LARRI lab</w:t>
      </w:r>
      <w:r w:rsidR="00FF53FA">
        <w:t xml:space="preserve">. The PCB is designed with </w:t>
      </w:r>
      <w:r w:rsidR="0074111B">
        <w:t xml:space="preserve">the components spaced out </w:t>
      </w:r>
      <w:r w:rsidR="00D3352A">
        <w:t>to</w:t>
      </w:r>
      <w:r w:rsidR="0074111B">
        <w:t xml:space="preserve"> test the accuracy of the new machine.</w:t>
      </w:r>
      <w:r w:rsidR="00D3352A">
        <w:t xml:space="preserve"> This Sensor Board Demo also contributes to other areas in the MRI Project such as the Octo-Can through the software</w:t>
      </w:r>
      <w:r w:rsidR="00086753">
        <w:t xml:space="preserve"> such as the calibration algorithm.</w:t>
      </w:r>
    </w:p>
    <w:p w14:paraId="66761E46" w14:textId="5C745CBD" w:rsidR="00664B22" w:rsidRDefault="00664B22" w:rsidP="001B090D">
      <w:pPr>
        <w:spacing w:line="240" w:lineRule="auto"/>
      </w:pPr>
    </w:p>
    <w:p w14:paraId="77169B6B" w14:textId="05A1754E" w:rsidR="00664B22" w:rsidRDefault="00664B22" w:rsidP="00664B22">
      <w:pPr>
        <w:spacing w:line="240" w:lineRule="auto"/>
        <w:jc w:val="center"/>
        <w:rPr>
          <w:b/>
          <w:bCs/>
        </w:rPr>
      </w:pPr>
      <w:r w:rsidRPr="00664B22">
        <w:rPr>
          <w:b/>
          <w:bCs/>
        </w:rPr>
        <w:lastRenderedPageBreak/>
        <w:t>Works Cited</w:t>
      </w:r>
    </w:p>
    <w:p w14:paraId="6B21560E" w14:textId="73C28995" w:rsidR="00664B22" w:rsidRPr="00664B22" w:rsidRDefault="00664B22" w:rsidP="00664B22">
      <w:pPr>
        <w:spacing w:after="0" w:line="480" w:lineRule="atLeast"/>
        <w:ind w:left="720" w:hanging="720"/>
        <w:rPr>
          <w:rFonts w:eastAsia="Times New Roman" w:cs="Times New Roman"/>
          <w:szCs w:val="24"/>
        </w:rPr>
      </w:pPr>
      <w:r w:rsidRPr="00664B22">
        <w:rPr>
          <w:rFonts w:eastAsia="Times New Roman" w:cs="Times New Roman"/>
          <w:szCs w:val="24"/>
        </w:rPr>
        <w:t>National Instruments Corporation. </w:t>
      </w:r>
      <w:r w:rsidRPr="00664B22">
        <w:rPr>
          <w:rFonts w:eastAsia="Times New Roman" w:cs="Times New Roman"/>
          <w:i/>
          <w:iCs/>
          <w:szCs w:val="24"/>
        </w:rPr>
        <w:t>Strain Gauge Measurement – a Tutorial What Is Strain?</w:t>
      </w:r>
      <w:r w:rsidRPr="00664B22">
        <w:rPr>
          <w:rFonts w:eastAsia="Times New Roman" w:cs="Times New Roman"/>
          <w:szCs w:val="24"/>
        </w:rPr>
        <w:t> 1998.</w:t>
      </w:r>
      <w:r w:rsidR="00731E5D">
        <w:rPr>
          <w:rFonts w:eastAsia="Times New Roman" w:cs="Times New Roman"/>
          <w:szCs w:val="24"/>
        </w:rPr>
        <w:t xml:space="preserve"> </w:t>
      </w:r>
      <w:r w:rsidR="00731E5D" w:rsidRPr="00731E5D">
        <w:rPr>
          <w:rFonts w:eastAsia="Times New Roman" w:cs="Times New Roman"/>
          <w:szCs w:val="24"/>
        </w:rPr>
        <w:t>http://elektron.pol.lublin.pl/elekp/ap_notes/NI_AN078_Strain_Gauge_Meas.pdf</w:t>
      </w:r>
    </w:p>
    <w:p w14:paraId="1E1DE7D0" w14:textId="7882692F" w:rsidR="00664B22" w:rsidRPr="00664B22" w:rsidRDefault="00664B22" w:rsidP="00664B22">
      <w:pPr>
        <w:spacing w:before="100" w:beforeAutospacing="1" w:after="100" w:afterAutospacing="1" w:line="240" w:lineRule="auto"/>
        <w:rPr>
          <w:rFonts w:ascii="Calibri" w:eastAsia="Times New Roman" w:hAnsi="Calibri" w:cs="Calibri"/>
          <w:color w:val="000000"/>
          <w:sz w:val="27"/>
          <w:szCs w:val="27"/>
        </w:rPr>
      </w:pPr>
    </w:p>
    <w:sectPr w:rsidR="00664B22" w:rsidRPr="00664B22" w:rsidSect="00FA505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5FA88" w14:textId="77777777" w:rsidR="002246C3" w:rsidRDefault="002246C3" w:rsidP="00900407">
      <w:pPr>
        <w:spacing w:after="0" w:line="240" w:lineRule="auto"/>
      </w:pPr>
      <w:r>
        <w:separator/>
      </w:r>
    </w:p>
  </w:endnote>
  <w:endnote w:type="continuationSeparator" w:id="0">
    <w:p w14:paraId="2DB00808" w14:textId="77777777" w:rsidR="002246C3" w:rsidRDefault="002246C3" w:rsidP="00900407">
      <w:pPr>
        <w:spacing w:after="0" w:line="240" w:lineRule="auto"/>
      </w:pPr>
      <w:r>
        <w:continuationSeparator/>
      </w:r>
    </w:p>
  </w:endnote>
  <w:endnote w:type="continuationNotice" w:id="1">
    <w:p w14:paraId="50D40473" w14:textId="77777777" w:rsidR="002246C3" w:rsidRDefault="002246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732283"/>
      <w:docPartObj>
        <w:docPartGallery w:val="Page Numbers (Bottom of Page)"/>
        <w:docPartUnique/>
      </w:docPartObj>
    </w:sdtPr>
    <w:sdtEndPr>
      <w:rPr>
        <w:noProof/>
      </w:rPr>
    </w:sdtEndPr>
    <w:sdtContent>
      <w:p w14:paraId="691A2712" w14:textId="2D5844D7" w:rsidR="009E504D" w:rsidRDefault="009E504D">
        <w:pPr>
          <w:pStyle w:val="Footer"/>
          <w:jc w:val="center"/>
        </w:pPr>
        <w:r w:rsidRPr="00FA505C">
          <w:rPr>
            <w:rFonts w:cs="Times New Roman"/>
            <w:szCs w:val="24"/>
          </w:rPr>
          <w:fldChar w:fldCharType="begin"/>
        </w:r>
        <w:r w:rsidRPr="00FA505C">
          <w:rPr>
            <w:rFonts w:cs="Times New Roman"/>
            <w:szCs w:val="24"/>
          </w:rPr>
          <w:instrText xml:space="preserve"> PAGE   \* MERGEFORMAT </w:instrText>
        </w:r>
        <w:r w:rsidRPr="00FA505C">
          <w:rPr>
            <w:rFonts w:cs="Times New Roman"/>
            <w:szCs w:val="24"/>
          </w:rPr>
          <w:fldChar w:fldCharType="separate"/>
        </w:r>
        <w:r w:rsidRPr="00FA505C">
          <w:rPr>
            <w:rFonts w:cs="Times New Roman"/>
            <w:noProof/>
            <w:szCs w:val="24"/>
          </w:rPr>
          <w:t>2</w:t>
        </w:r>
        <w:r w:rsidRPr="00FA505C">
          <w:rPr>
            <w:rFonts w:cs="Times New Roman"/>
            <w:noProof/>
            <w:szCs w:val="24"/>
          </w:rPr>
          <w:fldChar w:fldCharType="end"/>
        </w:r>
      </w:p>
    </w:sdtContent>
  </w:sdt>
  <w:p w14:paraId="408E5B6D" w14:textId="77777777" w:rsidR="00900407" w:rsidRDefault="00900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95276" w14:textId="77777777" w:rsidR="002246C3" w:rsidRDefault="002246C3" w:rsidP="00900407">
      <w:pPr>
        <w:spacing w:after="0" w:line="240" w:lineRule="auto"/>
      </w:pPr>
      <w:r>
        <w:separator/>
      </w:r>
    </w:p>
  </w:footnote>
  <w:footnote w:type="continuationSeparator" w:id="0">
    <w:p w14:paraId="4CD9760D" w14:textId="77777777" w:rsidR="002246C3" w:rsidRDefault="002246C3" w:rsidP="00900407">
      <w:pPr>
        <w:spacing w:after="0" w:line="240" w:lineRule="auto"/>
      </w:pPr>
      <w:r>
        <w:continuationSeparator/>
      </w:r>
    </w:p>
  </w:footnote>
  <w:footnote w:type="continuationNotice" w:id="1">
    <w:p w14:paraId="0E52CBBD" w14:textId="77777777" w:rsidR="002246C3" w:rsidRDefault="002246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95F"/>
    <w:multiLevelType w:val="multilevel"/>
    <w:tmpl w:val="32F2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93657"/>
    <w:multiLevelType w:val="multilevel"/>
    <w:tmpl w:val="FF1EEE30"/>
    <w:lvl w:ilvl="0">
      <w:start w:val="1"/>
      <w:numFmt w:val="upperLetter"/>
      <w:lvlText w:val="Appendix %1"/>
      <w:lvlJc w:val="left"/>
      <w:pPr>
        <w:ind w:left="360" w:hanging="360"/>
      </w:pPr>
      <w:rPr>
        <w:rFonts w:hint="default"/>
      </w:rPr>
    </w:lvl>
    <w:lvl w:ilvl="1">
      <w:start w:val="1"/>
      <w:numFmt w:val="decimal"/>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B51D93"/>
    <w:multiLevelType w:val="multilevel"/>
    <w:tmpl w:val="FF1EEE30"/>
    <w:lvl w:ilvl="0">
      <w:start w:val="1"/>
      <w:numFmt w:val="upperLetter"/>
      <w:lvlText w:val="Appendix %1"/>
      <w:lvlJc w:val="left"/>
      <w:pPr>
        <w:ind w:left="360" w:hanging="360"/>
      </w:pPr>
      <w:rPr>
        <w:rFonts w:hint="default"/>
      </w:rPr>
    </w:lvl>
    <w:lvl w:ilvl="1">
      <w:start w:val="1"/>
      <w:numFmt w:val="decimal"/>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F9D0BA0"/>
    <w:multiLevelType w:val="hybridMultilevel"/>
    <w:tmpl w:val="32F6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F0152"/>
    <w:multiLevelType w:val="multilevel"/>
    <w:tmpl w:val="FF1EEE30"/>
    <w:lvl w:ilvl="0">
      <w:start w:val="1"/>
      <w:numFmt w:val="upperLetter"/>
      <w:lvlText w:val="Appendix %1"/>
      <w:lvlJc w:val="left"/>
      <w:pPr>
        <w:ind w:left="360" w:hanging="360"/>
      </w:pPr>
      <w:rPr>
        <w:rFonts w:hint="default"/>
      </w:rPr>
    </w:lvl>
    <w:lvl w:ilvl="1">
      <w:start w:val="1"/>
      <w:numFmt w:val="decimal"/>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MDQzNTQ0Mjc0NzBQ0lEKTi0uzszPAykwrAUAVrkH4CwAAAA="/>
  </w:docVars>
  <w:rsids>
    <w:rsidRoot w:val="0007408F"/>
    <w:rsid w:val="00000A31"/>
    <w:rsid w:val="00006D8A"/>
    <w:rsid w:val="00007944"/>
    <w:rsid w:val="00015456"/>
    <w:rsid w:val="00015967"/>
    <w:rsid w:val="00016303"/>
    <w:rsid w:val="00017209"/>
    <w:rsid w:val="00021502"/>
    <w:rsid w:val="00027696"/>
    <w:rsid w:val="00027C46"/>
    <w:rsid w:val="0003497D"/>
    <w:rsid w:val="000427E2"/>
    <w:rsid w:val="00044BC4"/>
    <w:rsid w:val="000549F0"/>
    <w:rsid w:val="00054FFF"/>
    <w:rsid w:val="00061E35"/>
    <w:rsid w:val="00062FD4"/>
    <w:rsid w:val="000666FE"/>
    <w:rsid w:val="0007025A"/>
    <w:rsid w:val="000720F6"/>
    <w:rsid w:val="0007408F"/>
    <w:rsid w:val="00082CDF"/>
    <w:rsid w:val="00086607"/>
    <w:rsid w:val="00086753"/>
    <w:rsid w:val="00090975"/>
    <w:rsid w:val="000924F5"/>
    <w:rsid w:val="000932E5"/>
    <w:rsid w:val="00094881"/>
    <w:rsid w:val="00095756"/>
    <w:rsid w:val="000A4119"/>
    <w:rsid w:val="000B290E"/>
    <w:rsid w:val="000B2F00"/>
    <w:rsid w:val="000C44D2"/>
    <w:rsid w:val="000C5EBB"/>
    <w:rsid w:val="000D1F92"/>
    <w:rsid w:val="000D6998"/>
    <w:rsid w:val="000E2F10"/>
    <w:rsid w:val="000E3565"/>
    <w:rsid w:val="000E4E67"/>
    <w:rsid w:val="000E6824"/>
    <w:rsid w:val="000F0A6C"/>
    <w:rsid w:val="000F38AA"/>
    <w:rsid w:val="000F6347"/>
    <w:rsid w:val="001003D3"/>
    <w:rsid w:val="00100954"/>
    <w:rsid w:val="001141C0"/>
    <w:rsid w:val="00121165"/>
    <w:rsid w:val="00122A62"/>
    <w:rsid w:val="0012663C"/>
    <w:rsid w:val="0012694E"/>
    <w:rsid w:val="00136DE8"/>
    <w:rsid w:val="00142CE3"/>
    <w:rsid w:val="001477F1"/>
    <w:rsid w:val="00154418"/>
    <w:rsid w:val="0015628A"/>
    <w:rsid w:val="00156957"/>
    <w:rsid w:val="00160C1B"/>
    <w:rsid w:val="00162954"/>
    <w:rsid w:val="001707D4"/>
    <w:rsid w:val="00180712"/>
    <w:rsid w:val="001862CC"/>
    <w:rsid w:val="00187AF9"/>
    <w:rsid w:val="001A028D"/>
    <w:rsid w:val="001A542E"/>
    <w:rsid w:val="001B090D"/>
    <w:rsid w:val="001B0EFC"/>
    <w:rsid w:val="001B1F11"/>
    <w:rsid w:val="001B4DA1"/>
    <w:rsid w:val="001B5603"/>
    <w:rsid w:val="001C27DF"/>
    <w:rsid w:val="001C2BA3"/>
    <w:rsid w:val="001C36AD"/>
    <w:rsid w:val="001C3C7D"/>
    <w:rsid w:val="001D1D7B"/>
    <w:rsid w:val="001D2954"/>
    <w:rsid w:val="001E35F3"/>
    <w:rsid w:val="001E3785"/>
    <w:rsid w:val="001F4088"/>
    <w:rsid w:val="001F5651"/>
    <w:rsid w:val="002008D4"/>
    <w:rsid w:val="00200DC5"/>
    <w:rsid w:val="00201F00"/>
    <w:rsid w:val="002026EE"/>
    <w:rsid w:val="00203F97"/>
    <w:rsid w:val="002054EB"/>
    <w:rsid w:val="00205726"/>
    <w:rsid w:val="00213141"/>
    <w:rsid w:val="002230FD"/>
    <w:rsid w:val="002246C3"/>
    <w:rsid w:val="00225A39"/>
    <w:rsid w:val="002312AA"/>
    <w:rsid w:val="002312C7"/>
    <w:rsid w:val="00232CE7"/>
    <w:rsid w:val="00235B80"/>
    <w:rsid w:val="00240098"/>
    <w:rsid w:val="002452E4"/>
    <w:rsid w:val="0025492D"/>
    <w:rsid w:val="00255F78"/>
    <w:rsid w:val="00257782"/>
    <w:rsid w:val="00257EA2"/>
    <w:rsid w:val="00263A70"/>
    <w:rsid w:val="00273007"/>
    <w:rsid w:val="00273687"/>
    <w:rsid w:val="00280716"/>
    <w:rsid w:val="00281D4A"/>
    <w:rsid w:val="002856CD"/>
    <w:rsid w:val="00290D01"/>
    <w:rsid w:val="00295199"/>
    <w:rsid w:val="00296A51"/>
    <w:rsid w:val="002A3236"/>
    <w:rsid w:val="002B07C6"/>
    <w:rsid w:val="002B3982"/>
    <w:rsid w:val="002B78E8"/>
    <w:rsid w:val="002C2EB8"/>
    <w:rsid w:val="002C7A0C"/>
    <w:rsid w:val="002D3CF8"/>
    <w:rsid w:val="002D43A2"/>
    <w:rsid w:val="002D619F"/>
    <w:rsid w:val="002E0FEB"/>
    <w:rsid w:val="002E1567"/>
    <w:rsid w:val="002E749E"/>
    <w:rsid w:val="00302297"/>
    <w:rsid w:val="00303869"/>
    <w:rsid w:val="003057A0"/>
    <w:rsid w:val="00314C89"/>
    <w:rsid w:val="003158FC"/>
    <w:rsid w:val="003328C0"/>
    <w:rsid w:val="00333490"/>
    <w:rsid w:val="00342986"/>
    <w:rsid w:val="003441CA"/>
    <w:rsid w:val="00345A3C"/>
    <w:rsid w:val="003538AB"/>
    <w:rsid w:val="00356BB8"/>
    <w:rsid w:val="0036047C"/>
    <w:rsid w:val="003667CE"/>
    <w:rsid w:val="00367332"/>
    <w:rsid w:val="00382232"/>
    <w:rsid w:val="00385B08"/>
    <w:rsid w:val="00386ADA"/>
    <w:rsid w:val="003965A9"/>
    <w:rsid w:val="003A2CD6"/>
    <w:rsid w:val="003B3E7D"/>
    <w:rsid w:val="003B4EB1"/>
    <w:rsid w:val="003C3E75"/>
    <w:rsid w:val="003C43B8"/>
    <w:rsid w:val="003C549D"/>
    <w:rsid w:val="003D7BD4"/>
    <w:rsid w:val="003E366A"/>
    <w:rsid w:val="003E591D"/>
    <w:rsid w:val="003F05B1"/>
    <w:rsid w:val="003F0A71"/>
    <w:rsid w:val="00402103"/>
    <w:rsid w:val="00402EE4"/>
    <w:rsid w:val="00404E3D"/>
    <w:rsid w:val="00411530"/>
    <w:rsid w:val="004126F1"/>
    <w:rsid w:val="004276A5"/>
    <w:rsid w:val="00427863"/>
    <w:rsid w:val="00430A71"/>
    <w:rsid w:val="00432344"/>
    <w:rsid w:val="00446739"/>
    <w:rsid w:val="00452E53"/>
    <w:rsid w:val="00457C9B"/>
    <w:rsid w:val="00457FBA"/>
    <w:rsid w:val="00467503"/>
    <w:rsid w:val="00480E94"/>
    <w:rsid w:val="00484840"/>
    <w:rsid w:val="00487820"/>
    <w:rsid w:val="004969BA"/>
    <w:rsid w:val="004A17B8"/>
    <w:rsid w:val="004B12CE"/>
    <w:rsid w:val="004B25AB"/>
    <w:rsid w:val="004C7D35"/>
    <w:rsid w:val="004D0330"/>
    <w:rsid w:val="004D233E"/>
    <w:rsid w:val="004D690A"/>
    <w:rsid w:val="004E04ED"/>
    <w:rsid w:val="004E4DC3"/>
    <w:rsid w:val="004E778B"/>
    <w:rsid w:val="004F10FD"/>
    <w:rsid w:val="004F4A87"/>
    <w:rsid w:val="00506C61"/>
    <w:rsid w:val="00523C7F"/>
    <w:rsid w:val="00527455"/>
    <w:rsid w:val="0052752C"/>
    <w:rsid w:val="00537F11"/>
    <w:rsid w:val="005534AB"/>
    <w:rsid w:val="00557BAE"/>
    <w:rsid w:val="00563585"/>
    <w:rsid w:val="005760CB"/>
    <w:rsid w:val="0058034C"/>
    <w:rsid w:val="00582D6F"/>
    <w:rsid w:val="0059075D"/>
    <w:rsid w:val="00591A65"/>
    <w:rsid w:val="00596263"/>
    <w:rsid w:val="00597512"/>
    <w:rsid w:val="005A1710"/>
    <w:rsid w:val="005A1BC8"/>
    <w:rsid w:val="005A6879"/>
    <w:rsid w:val="005B4231"/>
    <w:rsid w:val="005B4E14"/>
    <w:rsid w:val="005B6D18"/>
    <w:rsid w:val="005D11C3"/>
    <w:rsid w:val="005D1A51"/>
    <w:rsid w:val="005D478A"/>
    <w:rsid w:val="005E00C4"/>
    <w:rsid w:val="005E2CBE"/>
    <w:rsid w:val="005F7598"/>
    <w:rsid w:val="00604220"/>
    <w:rsid w:val="00604949"/>
    <w:rsid w:val="00621890"/>
    <w:rsid w:val="006246BB"/>
    <w:rsid w:val="00640AE5"/>
    <w:rsid w:val="00642C9E"/>
    <w:rsid w:val="00644D6B"/>
    <w:rsid w:val="00647CBF"/>
    <w:rsid w:val="00657DAD"/>
    <w:rsid w:val="00664015"/>
    <w:rsid w:val="00664B22"/>
    <w:rsid w:val="006812CA"/>
    <w:rsid w:val="006A223B"/>
    <w:rsid w:val="006A3BEE"/>
    <w:rsid w:val="006A7250"/>
    <w:rsid w:val="006B0567"/>
    <w:rsid w:val="006C174F"/>
    <w:rsid w:val="006C2ECB"/>
    <w:rsid w:val="006C3093"/>
    <w:rsid w:val="006C4C56"/>
    <w:rsid w:val="006D5A5D"/>
    <w:rsid w:val="006F1A4C"/>
    <w:rsid w:val="006F5140"/>
    <w:rsid w:val="00703EF9"/>
    <w:rsid w:val="00707B11"/>
    <w:rsid w:val="007179F7"/>
    <w:rsid w:val="0072709F"/>
    <w:rsid w:val="00731E5D"/>
    <w:rsid w:val="00735F54"/>
    <w:rsid w:val="0074111B"/>
    <w:rsid w:val="007411C6"/>
    <w:rsid w:val="007424A1"/>
    <w:rsid w:val="007449A5"/>
    <w:rsid w:val="00767C12"/>
    <w:rsid w:val="00767EBD"/>
    <w:rsid w:val="0077044F"/>
    <w:rsid w:val="007758C8"/>
    <w:rsid w:val="00784F4F"/>
    <w:rsid w:val="00786D19"/>
    <w:rsid w:val="00791272"/>
    <w:rsid w:val="0079452B"/>
    <w:rsid w:val="007A3510"/>
    <w:rsid w:val="007A5C38"/>
    <w:rsid w:val="007A6C40"/>
    <w:rsid w:val="007C6C54"/>
    <w:rsid w:val="007E2788"/>
    <w:rsid w:val="007E66F2"/>
    <w:rsid w:val="007F4C3E"/>
    <w:rsid w:val="008008C3"/>
    <w:rsid w:val="008157E8"/>
    <w:rsid w:val="00816F82"/>
    <w:rsid w:val="00817AF8"/>
    <w:rsid w:val="00820D3A"/>
    <w:rsid w:val="008215CD"/>
    <w:rsid w:val="00835E9B"/>
    <w:rsid w:val="008450C8"/>
    <w:rsid w:val="0084578C"/>
    <w:rsid w:val="008470BC"/>
    <w:rsid w:val="00850432"/>
    <w:rsid w:val="008512C1"/>
    <w:rsid w:val="00860545"/>
    <w:rsid w:val="0086177C"/>
    <w:rsid w:val="00864089"/>
    <w:rsid w:val="008672AE"/>
    <w:rsid w:val="0087358F"/>
    <w:rsid w:val="00873ED6"/>
    <w:rsid w:val="00875DB1"/>
    <w:rsid w:val="00876A33"/>
    <w:rsid w:val="0087766F"/>
    <w:rsid w:val="00880A9B"/>
    <w:rsid w:val="008852A2"/>
    <w:rsid w:val="00897598"/>
    <w:rsid w:val="008A0171"/>
    <w:rsid w:val="008A1790"/>
    <w:rsid w:val="008A74C9"/>
    <w:rsid w:val="008B5B7B"/>
    <w:rsid w:val="008C3063"/>
    <w:rsid w:val="008C6DC3"/>
    <w:rsid w:val="008D1EAF"/>
    <w:rsid w:val="008D2C00"/>
    <w:rsid w:val="008E090A"/>
    <w:rsid w:val="008F2B77"/>
    <w:rsid w:val="008F5AF3"/>
    <w:rsid w:val="00900407"/>
    <w:rsid w:val="00913697"/>
    <w:rsid w:val="0091795A"/>
    <w:rsid w:val="0092439F"/>
    <w:rsid w:val="00924B6B"/>
    <w:rsid w:val="009265DE"/>
    <w:rsid w:val="00931F01"/>
    <w:rsid w:val="0093265C"/>
    <w:rsid w:val="00933B56"/>
    <w:rsid w:val="0094019B"/>
    <w:rsid w:val="00940D02"/>
    <w:rsid w:val="00942425"/>
    <w:rsid w:val="00946FCC"/>
    <w:rsid w:val="00955C02"/>
    <w:rsid w:val="00962B32"/>
    <w:rsid w:val="00966BCF"/>
    <w:rsid w:val="00971CB7"/>
    <w:rsid w:val="0098486C"/>
    <w:rsid w:val="00984E56"/>
    <w:rsid w:val="009855B5"/>
    <w:rsid w:val="00986FA0"/>
    <w:rsid w:val="00990C7D"/>
    <w:rsid w:val="00992C9B"/>
    <w:rsid w:val="009A07C9"/>
    <w:rsid w:val="009A4A73"/>
    <w:rsid w:val="009A63A9"/>
    <w:rsid w:val="009C4FF3"/>
    <w:rsid w:val="009C78F5"/>
    <w:rsid w:val="009D35C6"/>
    <w:rsid w:val="009E02F1"/>
    <w:rsid w:val="009E504D"/>
    <w:rsid w:val="009F353E"/>
    <w:rsid w:val="009F4A38"/>
    <w:rsid w:val="009F5E7B"/>
    <w:rsid w:val="00A0303D"/>
    <w:rsid w:val="00A062B5"/>
    <w:rsid w:val="00A1182A"/>
    <w:rsid w:val="00A13F1D"/>
    <w:rsid w:val="00A17174"/>
    <w:rsid w:val="00A34A04"/>
    <w:rsid w:val="00A415CA"/>
    <w:rsid w:val="00A41964"/>
    <w:rsid w:val="00A521F4"/>
    <w:rsid w:val="00A54B1A"/>
    <w:rsid w:val="00A604BB"/>
    <w:rsid w:val="00A62791"/>
    <w:rsid w:val="00A740E9"/>
    <w:rsid w:val="00A764A0"/>
    <w:rsid w:val="00A822F1"/>
    <w:rsid w:val="00A82439"/>
    <w:rsid w:val="00A84EA4"/>
    <w:rsid w:val="00A856AB"/>
    <w:rsid w:val="00A868D3"/>
    <w:rsid w:val="00A87576"/>
    <w:rsid w:val="00A96A83"/>
    <w:rsid w:val="00AB0923"/>
    <w:rsid w:val="00AB23AF"/>
    <w:rsid w:val="00AB354D"/>
    <w:rsid w:val="00AB462C"/>
    <w:rsid w:val="00AC02B1"/>
    <w:rsid w:val="00AC474E"/>
    <w:rsid w:val="00AD1934"/>
    <w:rsid w:val="00AD1ECD"/>
    <w:rsid w:val="00AE3BB3"/>
    <w:rsid w:val="00B011BF"/>
    <w:rsid w:val="00B03990"/>
    <w:rsid w:val="00B04E66"/>
    <w:rsid w:val="00B15888"/>
    <w:rsid w:val="00B15C9E"/>
    <w:rsid w:val="00B16C2A"/>
    <w:rsid w:val="00B2563C"/>
    <w:rsid w:val="00B3356C"/>
    <w:rsid w:val="00B338DA"/>
    <w:rsid w:val="00B43C25"/>
    <w:rsid w:val="00B46476"/>
    <w:rsid w:val="00B518B2"/>
    <w:rsid w:val="00B52D0C"/>
    <w:rsid w:val="00B57743"/>
    <w:rsid w:val="00B57A5C"/>
    <w:rsid w:val="00B66841"/>
    <w:rsid w:val="00B673B9"/>
    <w:rsid w:val="00B67D84"/>
    <w:rsid w:val="00B67F65"/>
    <w:rsid w:val="00B75F99"/>
    <w:rsid w:val="00B77455"/>
    <w:rsid w:val="00B813C4"/>
    <w:rsid w:val="00B81738"/>
    <w:rsid w:val="00B821FF"/>
    <w:rsid w:val="00B83087"/>
    <w:rsid w:val="00B83580"/>
    <w:rsid w:val="00B8360A"/>
    <w:rsid w:val="00B949FB"/>
    <w:rsid w:val="00B94CC1"/>
    <w:rsid w:val="00BA778E"/>
    <w:rsid w:val="00BB46DF"/>
    <w:rsid w:val="00BB622C"/>
    <w:rsid w:val="00BB7A1D"/>
    <w:rsid w:val="00BC5E20"/>
    <w:rsid w:val="00BD64CC"/>
    <w:rsid w:val="00BE1808"/>
    <w:rsid w:val="00BE2124"/>
    <w:rsid w:val="00BF41B3"/>
    <w:rsid w:val="00BF66C1"/>
    <w:rsid w:val="00BF68E2"/>
    <w:rsid w:val="00BF7135"/>
    <w:rsid w:val="00C06EC5"/>
    <w:rsid w:val="00C06F01"/>
    <w:rsid w:val="00C1318D"/>
    <w:rsid w:val="00C15FC9"/>
    <w:rsid w:val="00C228DF"/>
    <w:rsid w:val="00C325E8"/>
    <w:rsid w:val="00C43BBF"/>
    <w:rsid w:val="00C45902"/>
    <w:rsid w:val="00C465CC"/>
    <w:rsid w:val="00C61C82"/>
    <w:rsid w:val="00C65601"/>
    <w:rsid w:val="00C727D8"/>
    <w:rsid w:val="00C8016B"/>
    <w:rsid w:val="00C8675C"/>
    <w:rsid w:val="00C86C7C"/>
    <w:rsid w:val="00C86F1F"/>
    <w:rsid w:val="00C938A4"/>
    <w:rsid w:val="00CA0A03"/>
    <w:rsid w:val="00CA4F5E"/>
    <w:rsid w:val="00CB220A"/>
    <w:rsid w:val="00CB2BC1"/>
    <w:rsid w:val="00CB3F44"/>
    <w:rsid w:val="00CB5083"/>
    <w:rsid w:val="00CB6495"/>
    <w:rsid w:val="00CC4E33"/>
    <w:rsid w:val="00CD0EA9"/>
    <w:rsid w:val="00CE0DF1"/>
    <w:rsid w:val="00CE3C5A"/>
    <w:rsid w:val="00CE5D4B"/>
    <w:rsid w:val="00CF1804"/>
    <w:rsid w:val="00CF1B10"/>
    <w:rsid w:val="00D03782"/>
    <w:rsid w:val="00D054A4"/>
    <w:rsid w:val="00D06F2E"/>
    <w:rsid w:val="00D07138"/>
    <w:rsid w:val="00D123B4"/>
    <w:rsid w:val="00D16B29"/>
    <w:rsid w:val="00D2078E"/>
    <w:rsid w:val="00D26D0A"/>
    <w:rsid w:val="00D3352A"/>
    <w:rsid w:val="00D35B8A"/>
    <w:rsid w:val="00D36F3D"/>
    <w:rsid w:val="00D42962"/>
    <w:rsid w:val="00D44176"/>
    <w:rsid w:val="00D44908"/>
    <w:rsid w:val="00D451E1"/>
    <w:rsid w:val="00D557A9"/>
    <w:rsid w:val="00D56891"/>
    <w:rsid w:val="00D632DE"/>
    <w:rsid w:val="00D74962"/>
    <w:rsid w:val="00D802E7"/>
    <w:rsid w:val="00D81518"/>
    <w:rsid w:val="00D81FCD"/>
    <w:rsid w:val="00D934A1"/>
    <w:rsid w:val="00DA46DB"/>
    <w:rsid w:val="00DC14EC"/>
    <w:rsid w:val="00DC366E"/>
    <w:rsid w:val="00DC6BA5"/>
    <w:rsid w:val="00DF08CA"/>
    <w:rsid w:val="00DF28FA"/>
    <w:rsid w:val="00E00BA7"/>
    <w:rsid w:val="00E03D38"/>
    <w:rsid w:val="00E06AE3"/>
    <w:rsid w:val="00E1238D"/>
    <w:rsid w:val="00E15EA5"/>
    <w:rsid w:val="00E16DFC"/>
    <w:rsid w:val="00E17D8B"/>
    <w:rsid w:val="00E22F65"/>
    <w:rsid w:val="00E34908"/>
    <w:rsid w:val="00E36F0F"/>
    <w:rsid w:val="00E37345"/>
    <w:rsid w:val="00E377BB"/>
    <w:rsid w:val="00E46882"/>
    <w:rsid w:val="00E47FED"/>
    <w:rsid w:val="00E604A2"/>
    <w:rsid w:val="00E62400"/>
    <w:rsid w:val="00E62533"/>
    <w:rsid w:val="00E66666"/>
    <w:rsid w:val="00E7314C"/>
    <w:rsid w:val="00E85CB8"/>
    <w:rsid w:val="00E86D39"/>
    <w:rsid w:val="00E90276"/>
    <w:rsid w:val="00E93F04"/>
    <w:rsid w:val="00E9411C"/>
    <w:rsid w:val="00E94DEE"/>
    <w:rsid w:val="00E959C2"/>
    <w:rsid w:val="00E9613D"/>
    <w:rsid w:val="00E96398"/>
    <w:rsid w:val="00E979FC"/>
    <w:rsid w:val="00EA28D1"/>
    <w:rsid w:val="00EA2B32"/>
    <w:rsid w:val="00EA5C94"/>
    <w:rsid w:val="00EB457F"/>
    <w:rsid w:val="00EB7E16"/>
    <w:rsid w:val="00EC1C83"/>
    <w:rsid w:val="00ED3990"/>
    <w:rsid w:val="00EF0974"/>
    <w:rsid w:val="00F0187B"/>
    <w:rsid w:val="00F02C14"/>
    <w:rsid w:val="00F02CEF"/>
    <w:rsid w:val="00F10739"/>
    <w:rsid w:val="00F132C8"/>
    <w:rsid w:val="00F220DD"/>
    <w:rsid w:val="00F24E90"/>
    <w:rsid w:val="00F301A7"/>
    <w:rsid w:val="00F34634"/>
    <w:rsid w:val="00F37D72"/>
    <w:rsid w:val="00F40B17"/>
    <w:rsid w:val="00F41E87"/>
    <w:rsid w:val="00F45172"/>
    <w:rsid w:val="00F47D73"/>
    <w:rsid w:val="00F5187E"/>
    <w:rsid w:val="00F55CE2"/>
    <w:rsid w:val="00F6011D"/>
    <w:rsid w:val="00F73910"/>
    <w:rsid w:val="00F80CF5"/>
    <w:rsid w:val="00F91C1E"/>
    <w:rsid w:val="00F9262F"/>
    <w:rsid w:val="00F9523E"/>
    <w:rsid w:val="00FA1C85"/>
    <w:rsid w:val="00FA505C"/>
    <w:rsid w:val="00FA64E4"/>
    <w:rsid w:val="00FB00D1"/>
    <w:rsid w:val="00FB0DFA"/>
    <w:rsid w:val="00FB1A8C"/>
    <w:rsid w:val="00FB2C92"/>
    <w:rsid w:val="00FB4BAA"/>
    <w:rsid w:val="00FC18CA"/>
    <w:rsid w:val="00FC674F"/>
    <w:rsid w:val="00FD1530"/>
    <w:rsid w:val="00FD1CBE"/>
    <w:rsid w:val="00FD20CA"/>
    <w:rsid w:val="00FD33BA"/>
    <w:rsid w:val="00FE37CC"/>
    <w:rsid w:val="00FE3A00"/>
    <w:rsid w:val="00FE749D"/>
    <w:rsid w:val="00FF53FA"/>
    <w:rsid w:val="00FF7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55F08"/>
  <w15:chartTrackingRefBased/>
  <w15:docId w15:val="{F389EF98-EECB-4BD9-8520-913513E0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B9"/>
    <w:rPr>
      <w:rFonts w:ascii="Times New Roman" w:hAnsi="Times New Roman"/>
      <w:sz w:val="24"/>
    </w:rPr>
  </w:style>
  <w:style w:type="paragraph" w:styleId="Heading1">
    <w:name w:val="heading 1"/>
    <w:basedOn w:val="Normal"/>
    <w:next w:val="Normal"/>
    <w:link w:val="Heading1Char"/>
    <w:uiPriority w:val="9"/>
    <w:qFormat/>
    <w:rsid w:val="00296A5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449A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0F0A6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5F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255F78"/>
    <w:rPr>
      <w:color w:val="0000FF"/>
      <w:u w:val="single"/>
    </w:rPr>
  </w:style>
  <w:style w:type="character" w:styleId="PlaceholderText">
    <w:name w:val="Placeholder Text"/>
    <w:basedOn w:val="DefaultParagraphFont"/>
    <w:uiPriority w:val="99"/>
    <w:semiHidden/>
    <w:rsid w:val="00452E53"/>
    <w:rPr>
      <w:color w:val="808080"/>
    </w:rPr>
  </w:style>
  <w:style w:type="paragraph" w:styleId="Header">
    <w:name w:val="header"/>
    <w:basedOn w:val="Normal"/>
    <w:link w:val="HeaderChar"/>
    <w:uiPriority w:val="99"/>
    <w:unhideWhenUsed/>
    <w:rsid w:val="0090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407"/>
  </w:style>
  <w:style w:type="paragraph" w:styleId="Footer">
    <w:name w:val="footer"/>
    <w:basedOn w:val="Normal"/>
    <w:link w:val="FooterChar"/>
    <w:uiPriority w:val="99"/>
    <w:unhideWhenUsed/>
    <w:rsid w:val="0090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407"/>
  </w:style>
  <w:style w:type="paragraph" w:styleId="NormalWeb">
    <w:name w:val="Normal (Web)"/>
    <w:basedOn w:val="Normal"/>
    <w:uiPriority w:val="99"/>
    <w:unhideWhenUsed/>
    <w:rsid w:val="00DC366E"/>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B3356C"/>
    <w:pPr>
      <w:spacing w:after="0" w:line="240" w:lineRule="auto"/>
    </w:pPr>
  </w:style>
  <w:style w:type="character" w:customStyle="1" w:styleId="Heading1Char">
    <w:name w:val="Heading 1 Char"/>
    <w:basedOn w:val="DefaultParagraphFont"/>
    <w:link w:val="Heading1"/>
    <w:uiPriority w:val="9"/>
    <w:rsid w:val="00296A51"/>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7A5C38"/>
    <w:pPr>
      <w:ind w:left="720"/>
      <w:contextualSpacing/>
    </w:pPr>
  </w:style>
  <w:style w:type="character" w:customStyle="1" w:styleId="Heading2Char">
    <w:name w:val="Heading 2 Char"/>
    <w:basedOn w:val="DefaultParagraphFont"/>
    <w:link w:val="Heading2"/>
    <w:uiPriority w:val="9"/>
    <w:rsid w:val="007449A5"/>
    <w:rPr>
      <w:rFonts w:ascii="Times New Roman" w:eastAsiaTheme="majorEastAsia" w:hAnsi="Times New Roman" w:cstheme="majorBidi"/>
      <w:b/>
      <w:color w:val="000000" w:themeColor="text1"/>
      <w:sz w:val="28"/>
      <w:szCs w:val="26"/>
    </w:rPr>
  </w:style>
  <w:style w:type="paragraph" w:styleId="TOC2">
    <w:name w:val="toc 2"/>
    <w:basedOn w:val="Normal"/>
    <w:next w:val="Normal"/>
    <w:autoRedefine/>
    <w:uiPriority w:val="39"/>
    <w:unhideWhenUsed/>
    <w:rsid w:val="00642C9E"/>
    <w:pPr>
      <w:spacing w:after="100"/>
      <w:ind w:left="220"/>
    </w:pPr>
  </w:style>
  <w:style w:type="paragraph" w:styleId="TOC1">
    <w:name w:val="toc 1"/>
    <w:basedOn w:val="Normal"/>
    <w:next w:val="Normal"/>
    <w:autoRedefine/>
    <w:uiPriority w:val="39"/>
    <w:unhideWhenUsed/>
    <w:rsid w:val="00642C9E"/>
    <w:pPr>
      <w:spacing w:after="100"/>
    </w:pPr>
  </w:style>
  <w:style w:type="character" w:customStyle="1" w:styleId="Heading3Char">
    <w:name w:val="Heading 3 Char"/>
    <w:basedOn w:val="DefaultParagraphFont"/>
    <w:link w:val="Heading3"/>
    <w:uiPriority w:val="9"/>
    <w:rsid w:val="000F0A6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E37CC"/>
    <w:rPr>
      <w:sz w:val="16"/>
      <w:szCs w:val="16"/>
    </w:rPr>
  </w:style>
  <w:style w:type="paragraph" w:styleId="CommentText">
    <w:name w:val="annotation text"/>
    <w:basedOn w:val="Normal"/>
    <w:link w:val="CommentTextChar"/>
    <w:uiPriority w:val="99"/>
    <w:semiHidden/>
    <w:unhideWhenUsed/>
    <w:rsid w:val="00FE37CC"/>
    <w:pPr>
      <w:spacing w:line="240" w:lineRule="auto"/>
    </w:pPr>
    <w:rPr>
      <w:sz w:val="20"/>
      <w:szCs w:val="20"/>
    </w:rPr>
  </w:style>
  <w:style w:type="character" w:customStyle="1" w:styleId="CommentTextChar">
    <w:name w:val="Comment Text Char"/>
    <w:basedOn w:val="DefaultParagraphFont"/>
    <w:link w:val="CommentText"/>
    <w:uiPriority w:val="99"/>
    <w:semiHidden/>
    <w:rsid w:val="00FE37C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E37CC"/>
    <w:rPr>
      <w:b/>
      <w:bCs/>
    </w:rPr>
  </w:style>
  <w:style w:type="character" w:customStyle="1" w:styleId="CommentSubjectChar">
    <w:name w:val="Comment Subject Char"/>
    <w:basedOn w:val="CommentTextChar"/>
    <w:link w:val="CommentSubject"/>
    <w:uiPriority w:val="99"/>
    <w:semiHidden/>
    <w:rsid w:val="00FE37CC"/>
    <w:rPr>
      <w:rFonts w:ascii="Times New Roman" w:hAnsi="Times New Roman"/>
      <w:b/>
      <w:bCs/>
      <w:sz w:val="20"/>
      <w:szCs w:val="20"/>
    </w:rPr>
  </w:style>
  <w:style w:type="paragraph" w:styleId="BalloonText">
    <w:name w:val="Balloon Text"/>
    <w:basedOn w:val="Normal"/>
    <w:link w:val="BalloonTextChar"/>
    <w:uiPriority w:val="99"/>
    <w:semiHidden/>
    <w:unhideWhenUsed/>
    <w:rsid w:val="00FD33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5953">
      <w:bodyDiv w:val="1"/>
      <w:marLeft w:val="0"/>
      <w:marRight w:val="0"/>
      <w:marTop w:val="0"/>
      <w:marBottom w:val="0"/>
      <w:divBdr>
        <w:top w:val="none" w:sz="0" w:space="0" w:color="auto"/>
        <w:left w:val="none" w:sz="0" w:space="0" w:color="auto"/>
        <w:bottom w:val="none" w:sz="0" w:space="0" w:color="auto"/>
        <w:right w:val="none" w:sz="0" w:space="0" w:color="auto"/>
      </w:divBdr>
    </w:div>
    <w:div w:id="585189616">
      <w:bodyDiv w:val="1"/>
      <w:marLeft w:val="0"/>
      <w:marRight w:val="0"/>
      <w:marTop w:val="0"/>
      <w:marBottom w:val="0"/>
      <w:divBdr>
        <w:top w:val="none" w:sz="0" w:space="0" w:color="auto"/>
        <w:left w:val="none" w:sz="0" w:space="0" w:color="auto"/>
        <w:bottom w:val="none" w:sz="0" w:space="0" w:color="auto"/>
        <w:right w:val="none" w:sz="0" w:space="0" w:color="auto"/>
      </w:divBdr>
    </w:div>
    <w:div w:id="785999064">
      <w:bodyDiv w:val="1"/>
      <w:marLeft w:val="0"/>
      <w:marRight w:val="0"/>
      <w:marTop w:val="0"/>
      <w:marBottom w:val="0"/>
      <w:divBdr>
        <w:top w:val="none" w:sz="0" w:space="0" w:color="auto"/>
        <w:left w:val="none" w:sz="0" w:space="0" w:color="auto"/>
        <w:bottom w:val="none" w:sz="0" w:space="0" w:color="auto"/>
        <w:right w:val="none" w:sz="0" w:space="0" w:color="auto"/>
      </w:divBdr>
    </w:div>
    <w:div w:id="834078900">
      <w:bodyDiv w:val="1"/>
      <w:marLeft w:val="0"/>
      <w:marRight w:val="0"/>
      <w:marTop w:val="0"/>
      <w:marBottom w:val="0"/>
      <w:divBdr>
        <w:top w:val="none" w:sz="0" w:space="0" w:color="auto"/>
        <w:left w:val="none" w:sz="0" w:space="0" w:color="auto"/>
        <w:bottom w:val="none" w:sz="0" w:space="0" w:color="auto"/>
        <w:right w:val="none" w:sz="0" w:space="0" w:color="auto"/>
      </w:divBdr>
    </w:div>
    <w:div w:id="910382183">
      <w:bodyDiv w:val="1"/>
      <w:marLeft w:val="0"/>
      <w:marRight w:val="0"/>
      <w:marTop w:val="0"/>
      <w:marBottom w:val="0"/>
      <w:divBdr>
        <w:top w:val="none" w:sz="0" w:space="0" w:color="auto"/>
        <w:left w:val="none" w:sz="0" w:space="0" w:color="auto"/>
        <w:bottom w:val="none" w:sz="0" w:space="0" w:color="auto"/>
        <w:right w:val="none" w:sz="0" w:space="0" w:color="auto"/>
      </w:divBdr>
    </w:div>
    <w:div w:id="1287733849">
      <w:bodyDiv w:val="1"/>
      <w:marLeft w:val="0"/>
      <w:marRight w:val="0"/>
      <w:marTop w:val="0"/>
      <w:marBottom w:val="0"/>
      <w:divBdr>
        <w:top w:val="none" w:sz="0" w:space="0" w:color="auto"/>
        <w:left w:val="none" w:sz="0" w:space="0" w:color="auto"/>
        <w:bottom w:val="none" w:sz="0" w:space="0" w:color="auto"/>
        <w:right w:val="none" w:sz="0" w:space="0" w:color="auto"/>
      </w:divBdr>
    </w:div>
    <w:div w:id="19938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310FC-1545-4C37-8542-BFC0126B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12</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Links>
    <vt:vector size="6" baseType="variant">
      <vt:variant>
        <vt:i4>3932222</vt:i4>
      </vt:variant>
      <vt:variant>
        <vt:i4>9</vt:i4>
      </vt:variant>
      <vt:variant>
        <vt:i4>0</vt:i4>
      </vt:variant>
      <vt:variant>
        <vt:i4>5</vt:i4>
      </vt:variant>
      <vt:variant>
        <vt:lpwstr>https://www.eia.gov/outlooks/aeo/pdf/0383(2014).pdf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Zhang,Ruoshi</cp:lastModifiedBy>
  <cp:revision>187</cp:revision>
  <dcterms:created xsi:type="dcterms:W3CDTF">2020-05-20T20:06:00Z</dcterms:created>
  <dcterms:modified xsi:type="dcterms:W3CDTF">2021-04-21T21:57:00Z</dcterms:modified>
</cp:coreProperties>
</file>